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FBEBC" w14:textId="2ABF201B" w:rsidR="00534014" w:rsidRDefault="00534014" w:rsidP="00534014">
      <w:pPr>
        <w:jc w:val="center"/>
        <w:rPr>
          <w:rFonts w:ascii="Times New Roman" w:eastAsia="Times New Roman" w:hAnsi="Times New Roman" w:cs="Times New Roman"/>
          <w:b/>
          <w:bCs/>
          <w:color w:val="000000"/>
          <w:u w:val="single"/>
        </w:rPr>
      </w:pPr>
      <w:r w:rsidRPr="00534014">
        <w:rPr>
          <w:rFonts w:ascii="Times New Roman" w:eastAsia="Times New Roman" w:hAnsi="Times New Roman" w:cs="Times New Roman"/>
          <w:b/>
          <w:bCs/>
          <w:color w:val="000000"/>
          <w:u w:val="single"/>
        </w:rPr>
        <w:t>How Butler College Prep Cultivates Black Excellence</w:t>
      </w:r>
    </w:p>
    <w:p w14:paraId="013F722C" w14:textId="77777777" w:rsidR="00534014" w:rsidRPr="00534014" w:rsidRDefault="00534014" w:rsidP="00534014">
      <w:pPr>
        <w:jc w:val="center"/>
        <w:rPr>
          <w:rFonts w:ascii="Times New Roman" w:eastAsia="Times New Roman" w:hAnsi="Times New Roman" w:cs="Times New Roman"/>
        </w:rPr>
      </w:pPr>
    </w:p>
    <w:p w14:paraId="3A0513A1" w14:textId="10521517" w:rsidR="00534014" w:rsidRPr="00534014" w:rsidRDefault="00534014" w:rsidP="00534014">
      <w:pPr>
        <w:rPr>
          <w:rFonts w:ascii="Times New Roman" w:eastAsia="Times New Roman" w:hAnsi="Times New Roman" w:cs="Times New Roman"/>
        </w:rPr>
      </w:pPr>
      <w:r w:rsidRPr="00534014">
        <w:rPr>
          <w:rFonts w:ascii="Times New Roman" w:eastAsia="Times New Roman" w:hAnsi="Times New Roman" w:cs="Times New Roman"/>
          <w:b/>
          <w:bCs/>
          <w:color w:val="000000"/>
        </w:rPr>
        <w:t xml:space="preserve">Butler College Prep promotes a culture of </w:t>
      </w:r>
      <w:r w:rsidR="00890361">
        <w:rPr>
          <w:rFonts w:ascii="Times New Roman" w:eastAsia="Times New Roman" w:hAnsi="Times New Roman" w:cs="Times New Roman"/>
          <w:b/>
          <w:bCs/>
          <w:color w:val="000000"/>
        </w:rPr>
        <w:t>B</w:t>
      </w:r>
      <w:r w:rsidRPr="00534014">
        <w:rPr>
          <w:rFonts w:ascii="Times New Roman" w:eastAsia="Times New Roman" w:hAnsi="Times New Roman" w:cs="Times New Roman"/>
          <w:b/>
          <w:bCs/>
          <w:color w:val="000000"/>
        </w:rPr>
        <w:t>lack excellence through a pioneering college tour program for its students.</w:t>
      </w:r>
    </w:p>
    <w:p w14:paraId="6FCEDF74" w14:textId="77777777" w:rsidR="00534014" w:rsidRPr="00534014" w:rsidRDefault="00534014" w:rsidP="00534014">
      <w:pPr>
        <w:spacing w:line="480" w:lineRule="auto"/>
        <w:rPr>
          <w:rFonts w:ascii="Times New Roman" w:eastAsia="Times New Roman" w:hAnsi="Times New Roman" w:cs="Times New Roman"/>
        </w:rPr>
      </w:pPr>
      <w:r w:rsidRPr="00534014">
        <w:rPr>
          <w:rFonts w:ascii="Times New Roman" w:eastAsia="Times New Roman" w:hAnsi="Times New Roman" w:cs="Times New Roman"/>
          <w:color w:val="000000"/>
        </w:rPr>
        <w:t> </w:t>
      </w:r>
    </w:p>
    <w:p w14:paraId="6E5F486B" w14:textId="70A4494C" w:rsidR="00534014" w:rsidRPr="00534014" w:rsidRDefault="00534014" w:rsidP="00534014">
      <w:pPr>
        <w:spacing w:line="480" w:lineRule="auto"/>
        <w:ind w:firstLine="720"/>
        <w:rPr>
          <w:rFonts w:ascii="Times New Roman" w:eastAsia="Times New Roman" w:hAnsi="Times New Roman" w:cs="Times New Roman"/>
        </w:rPr>
      </w:pPr>
      <w:proofErr w:type="spellStart"/>
      <w:r w:rsidRPr="00534014">
        <w:rPr>
          <w:rFonts w:ascii="Times New Roman" w:eastAsia="Times New Roman" w:hAnsi="Times New Roman" w:cs="Times New Roman"/>
          <w:color w:val="000000"/>
        </w:rPr>
        <w:t>Kiarra</w:t>
      </w:r>
      <w:proofErr w:type="spellEnd"/>
      <w:r w:rsidRPr="00534014">
        <w:rPr>
          <w:rFonts w:ascii="Times New Roman" w:eastAsia="Times New Roman" w:hAnsi="Times New Roman" w:cs="Times New Roman"/>
          <w:color w:val="000000"/>
        </w:rPr>
        <w:t xml:space="preserve"> Tate is</w:t>
      </w:r>
      <w:del w:id="0" w:author="Stephan W Garnett" w:date="2021-03-14T20:10:00Z">
        <w:r w:rsidRPr="00534014" w:rsidDel="00244551">
          <w:rPr>
            <w:rFonts w:ascii="Times New Roman" w:eastAsia="Times New Roman" w:hAnsi="Times New Roman" w:cs="Times New Roman"/>
            <w:color w:val="000000"/>
          </w:rPr>
          <w:delText xml:space="preserve"> going to</w:delText>
        </w:r>
      </w:del>
      <w:r w:rsidRPr="00534014">
        <w:rPr>
          <w:rFonts w:ascii="Times New Roman" w:eastAsia="Times New Roman" w:hAnsi="Times New Roman" w:cs="Times New Roman"/>
          <w:color w:val="000000"/>
        </w:rPr>
        <w:t xml:space="preserve"> graduat</w:t>
      </w:r>
      <w:ins w:id="1" w:author="Stephan W Garnett" w:date="2021-03-14T20:10:00Z">
        <w:r w:rsidR="00244551" w:rsidRPr="008411F7">
          <w:rPr>
            <w:rFonts w:ascii="Times New Roman" w:eastAsia="Times New Roman" w:hAnsi="Times New Roman" w:cs="Times New Roman"/>
            <w:color w:val="000000"/>
          </w:rPr>
          <w:t>ing</w:t>
        </w:r>
      </w:ins>
      <w:del w:id="2" w:author="Stephan W Garnett" w:date="2021-03-14T20:10:00Z">
        <w:r w:rsidRPr="00534014" w:rsidDel="00244551">
          <w:rPr>
            <w:rFonts w:ascii="Times New Roman" w:eastAsia="Times New Roman" w:hAnsi="Times New Roman" w:cs="Times New Roman"/>
            <w:color w:val="000000"/>
          </w:rPr>
          <w:delText>e</w:delText>
        </w:r>
      </w:del>
      <w:r w:rsidRPr="00534014">
        <w:rPr>
          <w:rFonts w:ascii="Times New Roman" w:eastAsia="Times New Roman" w:hAnsi="Times New Roman" w:cs="Times New Roman"/>
          <w:color w:val="000000"/>
        </w:rPr>
        <w:t xml:space="preserve"> from Howard University with a degree in psychology in two months. </w:t>
      </w:r>
      <w:ins w:id="3" w:author="Stephan W Garnett" w:date="2021-03-14T20:10:00Z">
        <w:r w:rsidR="00244551" w:rsidRPr="008411F7">
          <w:rPr>
            <w:rFonts w:ascii="Times New Roman" w:eastAsia="Times New Roman" w:hAnsi="Times New Roman" w:cs="Times New Roman"/>
            <w:color w:val="000000"/>
          </w:rPr>
          <w:t>But for</w:t>
        </w:r>
        <w:r w:rsidR="00244551">
          <w:rPr>
            <w:rFonts w:ascii="Times New Roman" w:eastAsia="Times New Roman" w:hAnsi="Times New Roman" w:cs="Times New Roman"/>
            <w:color w:val="000000"/>
          </w:rPr>
          <w:t xml:space="preserve"> </w:t>
        </w:r>
      </w:ins>
      <w:del w:id="4" w:author="Stephan W Garnett" w:date="2021-03-14T20:09:00Z">
        <w:r w:rsidRPr="00534014" w:rsidDel="00244551">
          <w:rPr>
            <w:rFonts w:ascii="Times New Roman" w:eastAsia="Times New Roman" w:hAnsi="Times New Roman" w:cs="Times New Roman"/>
            <w:color w:val="000000"/>
          </w:rPr>
          <w:delText xml:space="preserve">For </w:delText>
        </w:r>
      </w:del>
      <w:r w:rsidRPr="00534014">
        <w:rPr>
          <w:rFonts w:ascii="Times New Roman" w:eastAsia="Times New Roman" w:hAnsi="Times New Roman" w:cs="Times New Roman"/>
          <w:color w:val="000000"/>
        </w:rPr>
        <w:t>most of her early life, the Englewood native had never even thought about going to college</w:t>
      </w:r>
      <w:ins w:id="5" w:author="Stephan W Garnett" w:date="2021-03-14T20:10:00Z">
        <w:r w:rsidR="00244551" w:rsidRPr="008411F7">
          <w:rPr>
            <w:rFonts w:ascii="Times New Roman" w:eastAsia="Times New Roman" w:hAnsi="Times New Roman" w:cs="Times New Roman"/>
            <w:color w:val="000000"/>
          </w:rPr>
          <w:t>;</w:t>
        </w:r>
      </w:ins>
      <w:del w:id="6" w:author="Stephan W Garnett" w:date="2021-03-14T20:10:00Z">
        <w:r w:rsidRPr="00534014" w:rsidDel="00244551">
          <w:rPr>
            <w:rFonts w:ascii="Times New Roman" w:eastAsia="Times New Roman" w:hAnsi="Times New Roman" w:cs="Times New Roman"/>
            <w:color w:val="000000"/>
          </w:rPr>
          <w:delText>,</w:delText>
        </w:r>
      </w:del>
      <w:r w:rsidRPr="00534014">
        <w:rPr>
          <w:rFonts w:ascii="Times New Roman" w:eastAsia="Times New Roman" w:hAnsi="Times New Roman" w:cs="Times New Roman"/>
          <w:color w:val="000000"/>
        </w:rPr>
        <w:t xml:space="preserve"> it just wasn’t the norm in her neighborhood. </w:t>
      </w:r>
    </w:p>
    <w:p w14:paraId="586A24A2" w14:textId="77777777"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That changed when she enrolled at Butler College Prep, a charter school within the Noble Network. It was something she discovered at Butler that drew her to Howard, starting with an African American literature course and ending with a week-long college tour.</w:t>
      </w:r>
    </w:p>
    <w:p w14:paraId="7B0C4D1D" w14:textId="242BA402" w:rsidR="00534014" w:rsidRPr="00244551" w:rsidRDefault="00534014" w:rsidP="00534014">
      <w:pPr>
        <w:spacing w:line="480" w:lineRule="auto"/>
        <w:ind w:firstLine="720"/>
        <w:rPr>
          <w:rFonts w:ascii="Times New Roman" w:eastAsia="Times New Roman" w:hAnsi="Times New Roman" w:cs="Times New Roman"/>
          <w:i/>
          <w:rPrChange w:id="7" w:author="Stephan W Garnett" w:date="2021-03-14T20:11:00Z">
            <w:rPr>
              <w:rFonts w:ascii="Times New Roman" w:eastAsia="Times New Roman" w:hAnsi="Times New Roman" w:cs="Times New Roman"/>
            </w:rPr>
          </w:rPrChange>
        </w:rPr>
      </w:pPr>
      <w:r w:rsidRPr="00534014">
        <w:rPr>
          <w:rFonts w:ascii="Times New Roman" w:eastAsia="Times New Roman" w:hAnsi="Times New Roman" w:cs="Times New Roman"/>
          <w:color w:val="000000"/>
        </w:rPr>
        <w:t xml:space="preserve"> “I really like the idea of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 xml:space="preserve">lack excellence,” </w:t>
      </w:r>
      <w:ins w:id="8" w:author="Stephan W Garnett" w:date="2021-03-14T20:11:00Z">
        <w:r w:rsidR="00244551" w:rsidRPr="008411F7">
          <w:rPr>
            <w:rFonts w:ascii="Times New Roman" w:eastAsia="Times New Roman" w:hAnsi="Times New Roman" w:cs="Times New Roman"/>
            <w:color w:val="000000"/>
          </w:rPr>
          <w:t>Tate</w:t>
        </w:r>
      </w:ins>
      <w:del w:id="9" w:author="Stephan W Garnett" w:date="2021-03-14T20:11:00Z">
        <w:r w:rsidRPr="00534014" w:rsidDel="00244551">
          <w:rPr>
            <w:rFonts w:ascii="Times New Roman" w:eastAsia="Times New Roman" w:hAnsi="Times New Roman" w:cs="Times New Roman"/>
            <w:color w:val="000000"/>
          </w:rPr>
          <w:delText>she</w:delText>
        </w:r>
      </w:del>
      <w:r w:rsidRPr="00534014">
        <w:rPr>
          <w:rFonts w:ascii="Times New Roman" w:eastAsia="Times New Roman" w:hAnsi="Times New Roman" w:cs="Times New Roman"/>
          <w:color w:val="000000"/>
        </w:rPr>
        <w:t xml:space="preserve"> says. “All these different types of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 people in one setting who have the same goal: to be successful… I want to be able to look over and see someone that looks like me that is just as successful as me,”</w:t>
      </w:r>
      <w:ins w:id="10" w:author="Stephan W Garnett" w:date="2021-03-14T20:11:00Z">
        <w:r w:rsidR="00244551">
          <w:rPr>
            <w:rFonts w:ascii="Times New Roman" w:eastAsia="Times New Roman" w:hAnsi="Times New Roman" w:cs="Times New Roman"/>
            <w:color w:val="000000"/>
          </w:rPr>
          <w:t xml:space="preserve">  (</w:t>
        </w:r>
        <w:r w:rsidR="00244551" w:rsidRPr="00244551">
          <w:rPr>
            <w:rFonts w:ascii="Times New Roman" w:eastAsia="Times New Roman" w:hAnsi="Times New Roman" w:cs="Times New Roman"/>
            <w:i/>
            <w:color w:val="000000"/>
            <w:rPrChange w:id="11" w:author="Stephan W Garnett" w:date="2021-03-14T20:11:00Z">
              <w:rPr>
                <w:rFonts w:ascii="Times New Roman" w:eastAsia="Times New Roman" w:hAnsi="Times New Roman" w:cs="Times New Roman"/>
                <w:color w:val="000000"/>
              </w:rPr>
            </w:rPrChange>
          </w:rPr>
          <w:t>Good comment – shows effect.)</w:t>
        </w:r>
      </w:ins>
    </w:p>
    <w:p w14:paraId="21F751D1" w14:textId="226F9757" w:rsidR="00534014" w:rsidRPr="00244551" w:rsidRDefault="00534014" w:rsidP="00534014">
      <w:pPr>
        <w:spacing w:line="480" w:lineRule="auto"/>
        <w:ind w:firstLine="720"/>
        <w:rPr>
          <w:rFonts w:ascii="Times New Roman" w:eastAsia="Times New Roman" w:hAnsi="Times New Roman" w:cs="Times New Roman"/>
          <w:i/>
          <w:rPrChange w:id="12" w:author="Stephan W Garnett" w:date="2021-03-14T20:12:00Z">
            <w:rPr>
              <w:rFonts w:ascii="Times New Roman" w:eastAsia="Times New Roman" w:hAnsi="Times New Roman" w:cs="Times New Roman"/>
            </w:rPr>
          </w:rPrChange>
        </w:rPr>
      </w:pPr>
      <w:r w:rsidRPr="00534014">
        <w:rPr>
          <w:rFonts w:ascii="Times New Roman" w:eastAsia="Times New Roman" w:hAnsi="Times New Roman" w:cs="Times New Roman"/>
          <w:color w:val="000000"/>
        </w:rPr>
        <w:t xml:space="preserve">Since 2016 Butler College Prep has been sending 60-80 students of its senior class on a weeklong tour of historically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 colleges and universities (HBCUs) throughout the Southeast and Midwest. It’s the only program of its kind on the South</w:t>
      </w:r>
      <w:ins w:id="13" w:author="Stephan W Garnett" w:date="2021-03-14T20:12:00Z">
        <w:r w:rsidR="00244551">
          <w:rPr>
            <w:rFonts w:ascii="Times New Roman" w:eastAsia="Times New Roman" w:hAnsi="Times New Roman" w:cs="Times New Roman"/>
            <w:color w:val="000000"/>
          </w:rPr>
          <w:t xml:space="preserve"> </w:t>
        </w:r>
        <w:r w:rsidR="00244551" w:rsidRPr="008411F7">
          <w:rPr>
            <w:rFonts w:ascii="Times New Roman" w:eastAsia="Times New Roman" w:hAnsi="Times New Roman" w:cs="Times New Roman"/>
            <w:color w:val="000000"/>
          </w:rPr>
          <w:t>S</w:t>
        </w:r>
      </w:ins>
      <w:del w:id="14" w:author="Stephan W Garnett" w:date="2021-03-14T20:12:00Z">
        <w:r w:rsidRPr="00534014" w:rsidDel="00244551">
          <w:rPr>
            <w:rFonts w:ascii="Times New Roman" w:eastAsia="Times New Roman" w:hAnsi="Times New Roman" w:cs="Times New Roman"/>
            <w:color w:val="000000"/>
          </w:rPr>
          <w:delText>s</w:delText>
        </w:r>
      </w:del>
      <w:r w:rsidRPr="00534014">
        <w:rPr>
          <w:rFonts w:ascii="Times New Roman" w:eastAsia="Times New Roman" w:hAnsi="Times New Roman" w:cs="Times New Roman"/>
          <w:color w:val="000000"/>
        </w:rPr>
        <w:t>ide and the only HBCU-centered experience within the Noble Network. </w:t>
      </w:r>
      <w:ins w:id="15" w:author="Stephan W Garnett" w:date="2021-03-14T20:12:00Z">
        <w:r w:rsidR="00244551">
          <w:rPr>
            <w:rFonts w:ascii="Times New Roman" w:eastAsia="Times New Roman" w:hAnsi="Times New Roman" w:cs="Times New Roman"/>
            <w:color w:val="000000"/>
          </w:rPr>
          <w:t xml:space="preserve">  (</w:t>
        </w:r>
        <w:r w:rsidR="00244551" w:rsidRPr="00244551">
          <w:rPr>
            <w:rFonts w:ascii="Times New Roman" w:eastAsia="Times New Roman" w:hAnsi="Times New Roman" w:cs="Times New Roman"/>
            <w:i/>
            <w:color w:val="000000"/>
            <w:rPrChange w:id="16" w:author="Stephan W Garnett" w:date="2021-03-14T20:12:00Z">
              <w:rPr>
                <w:rFonts w:ascii="Times New Roman" w:eastAsia="Times New Roman" w:hAnsi="Times New Roman" w:cs="Times New Roman"/>
                <w:color w:val="000000"/>
              </w:rPr>
            </w:rPrChange>
          </w:rPr>
          <w:t>Good! You get to your nut graph quickly!)</w:t>
        </w:r>
      </w:ins>
    </w:p>
    <w:p w14:paraId="280A7134" w14:textId="77777777" w:rsidR="00534014" w:rsidRPr="00534014" w:rsidRDefault="00534014" w:rsidP="00534014">
      <w:pPr>
        <w:spacing w:line="480" w:lineRule="auto"/>
        <w:rPr>
          <w:rFonts w:ascii="Times New Roman" w:eastAsia="Times New Roman" w:hAnsi="Times New Roman" w:cs="Times New Roman"/>
        </w:rPr>
      </w:pPr>
    </w:p>
    <w:p w14:paraId="71EC4E45" w14:textId="04C5C4A9" w:rsidR="00532542" w:rsidRDefault="00534014" w:rsidP="00532542">
      <w:pPr>
        <w:spacing w:line="480" w:lineRule="auto"/>
        <w:jc w:val="center"/>
        <w:rPr>
          <w:rFonts w:ascii="Times New Roman" w:eastAsia="Times New Roman" w:hAnsi="Times New Roman" w:cs="Times New Roman"/>
          <w:color w:val="000000"/>
          <w:bdr w:val="none" w:sz="0" w:space="0" w:color="auto" w:frame="1"/>
        </w:rPr>
      </w:pPr>
      <w:r w:rsidRPr="00534014">
        <w:rPr>
          <w:rFonts w:ascii="Times New Roman" w:eastAsia="Times New Roman" w:hAnsi="Times New Roman" w:cs="Times New Roman"/>
          <w:color w:val="000000"/>
          <w:bdr w:val="none" w:sz="0" w:space="0" w:color="auto" w:frame="1"/>
        </w:rPr>
        <w:lastRenderedPageBreak/>
        <w:fldChar w:fldCharType="begin"/>
      </w:r>
      <w:r w:rsidRPr="00534014">
        <w:rPr>
          <w:rFonts w:ascii="Times New Roman" w:eastAsia="Times New Roman" w:hAnsi="Times New Roman" w:cs="Times New Roman"/>
          <w:color w:val="000000"/>
          <w:bdr w:val="none" w:sz="0" w:space="0" w:color="auto" w:frame="1"/>
        </w:rPr>
        <w:instrText xml:space="preserve"> INCLUDEPICTURE "https://lh6.googleusercontent.com/HFEk-nLXqOqqFuY7QcSqUmDesQkuXfzhxlsXj2LpW-SnOWIldEcaKHxj-8XNlg274F5bdnDKubiPY665zFIxqL3gKNFgc8ljupEfBQ0jI0_7TrC84Ye0wFMqAQvoj6ebghO6I28j" \* MERGEFORMATINET </w:instrText>
      </w:r>
      <w:r w:rsidRPr="00534014">
        <w:rPr>
          <w:rFonts w:ascii="Times New Roman" w:eastAsia="Times New Roman" w:hAnsi="Times New Roman" w:cs="Times New Roman"/>
          <w:color w:val="000000"/>
          <w:bdr w:val="none" w:sz="0" w:space="0" w:color="auto" w:frame="1"/>
        </w:rPr>
        <w:fldChar w:fldCharType="separate"/>
      </w:r>
      <w:r w:rsidRPr="00534014">
        <w:rPr>
          <w:rFonts w:ascii="Times New Roman" w:eastAsia="Times New Roman" w:hAnsi="Times New Roman" w:cs="Times New Roman"/>
          <w:noProof/>
          <w:color w:val="000000"/>
          <w:bdr w:val="none" w:sz="0" w:space="0" w:color="auto" w:frame="1"/>
        </w:rPr>
        <w:drawing>
          <wp:inline distT="0" distB="0" distL="0" distR="0" wp14:anchorId="664008ED" wp14:editId="618E7FA0">
            <wp:extent cx="5943600" cy="445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r w:rsidRPr="00534014">
        <w:rPr>
          <w:rFonts w:ascii="Times New Roman" w:eastAsia="Times New Roman" w:hAnsi="Times New Roman" w:cs="Times New Roman"/>
          <w:color w:val="000000"/>
          <w:bdr w:val="none" w:sz="0" w:space="0" w:color="auto" w:frame="1"/>
        </w:rPr>
        <w:fldChar w:fldCharType="end"/>
      </w:r>
    </w:p>
    <w:p w14:paraId="32164C1B" w14:textId="6D638BD0" w:rsidR="0037171D" w:rsidRPr="0037171D" w:rsidRDefault="0037171D" w:rsidP="0037171D">
      <w:pPr>
        <w:spacing w:line="480" w:lineRule="auto"/>
        <w:rPr>
          <w:rFonts w:ascii="Times New Roman" w:eastAsia="Times New Roman" w:hAnsi="Times New Roman" w:cs="Times New Roman"/>
        </w:rPr>
      </w:pPr>
      <w:r w:rsidRPr="00534014">
        <w:rPr>
          <w:rFonts w:ascii="Times New Roman" w:eastAsia="Times New Roman" w:hAnsi="Times New Roman" w:cs="Times New Roman"/>
          <w:color w:val="000000"/>
          <w:sz w:val="20"/>
          <w:szCs w:val="20"/>
        </w:rPr>
        <w:t xml:space="preserve">Students on the 2019 HBCU Tour (courtesy </w:t>
      </w:r>
      <w:proofErr w:type="spellStart"/>
      <w:r w:rsidRPr="00534014">
        <w:rPr>
          <w:rFonts w:ascii="Times New Roman" w:eastAsia="Times New Roman" w:hAnsi="Times New Roman" w:cs="Times New Roman"/>
          <w:color w:val="000000"/>
          <w:sz w:val="20"/>
          <w:szCs w:val="20"/>
        </w:rPr>
        <w:t>Camielle</w:t>
      </w:r>
      <w:proofErr w:type="spellEnd"/>
      <w:r w:rsidRPr="00534014">
        <w:rPr>
          <w:rFonts w:ascii="Times New Roman" w:eastAsia="Times New Roman" w:hAnsi="Times New Roman" w:cs="Times New Roman"/>
          <w:color w:val="000000"/>
          <w:sz w:val="20"/>
          <w:szCs w:val="20"/>
        </w:rPr>
        <w:t xml:space="preserve"> Taylor)</w:t>
      </w:r>
    </w:p>
    <w:p w14:paraId="7DA953DB" w14:textId="4C639E8E" w:rsidR="00534014" w:rsidRPr="00534014" w:rsidRDefault="00534014" w:rsidP="00EC1106">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Butler sets aside some of its budget to subsidize </w:t>
      </w:r>
      <w:r w:rsidR="00EC1106">
        <w:rPr>
          <w:rFonts w:ascii="Times New Roman" w:eastAsia="Times New Roman" w:hAnsi="Times New Roman" w:cs="Times New Roman"/>
          <w:color w:val="000000"/>
        </w:rPr>
        <w:t xml:space="preserve">part of </w:t>
      </w:r>
      <w:r w:rsidRPr="00534014">
        <w:rPr>
          <w:rFonts w:ascii="Times New Roman" w:eastAsia="Times New Roman" w:hAnsi="Times New Roman" w:cs="Times New Roman"/>
          <w:color w:val="000000"/>
        </w:rPr>
        <w:t>the program</w:t>
      </w:r>
      <w:r w:rsidR="00EC1106">
        <w:rPr>
          <w:rFonts w:ascii="Times New Roman" w:eastAsia="Times New Roman" w:hAnsi="Times New Roman" w:cs="Times New Roman"/>
          <w:color w:val="000000"/>
        </w:rPr>
        <w:t xml:space="preserve"> and </w:t>
      </w:r>
      <w:r w:rsidRPr="00534014">
        <w:rPr>
          <w:rFonts w:ascii="Times New Roman" w:eastAsia="Times New Roman" w:hAnsi="Times New Roman" w:cs="Times New Roman"/>
          <w:color w:val="000000"/>
        </w:rPr>
        <w:t>students pay around $300 out</w:t>
      </w:r>
      <w:ins w:id="17" w:author="Stephan W Garnett" w:date="2021-03-14T20:13:00Z">
        <w:r w:rsidR="00244551" w:rsidRPr="008411F7">
          <w:rPr>
            <w:rFonts w:ascii="Times New Roman" w:eastAsia="Times New Roman" w:hAnsi="Times New Roman" w:cs="Times New Roman"/>
            <w:color w:val="000000"/>
          </w:rPr>
          <w:t>-</w:t>
        </w:r>
      </w:ins>
      <w:del w:id="18" w:author="Stephan W Garnett" w:date="2021-03-14T20:13:00Z">
        <w:r w:rsidRPr="00534014" w:rsidDel="00244551">
          <w:rPr>
            <w:rFonts w:ascii="Times New Roman" w:eastAsia="Times New Roman" w:hAnsi="Times New Roman" w:cs="Times New Roman"/>
            <w:color w:val="000000"/>
          </w:rPr>
          <w:delText xml:space="preserve"> </w:delText>
        </w:r>
      </w:del>
      <w:r w:rsidRPr="00534014">
        <w:rPr>
          <w:rFonts w:ascii="Times New Roman" w:eastAsia="Times New Roman" w:hAnsi="Times New Roman" w:cs="Times New Roman"/>
          <w:color w:val="000000"/>
        </w:rPr>
        <w:t>of</w:t>
      </w:r>
      <w:ins w:id="19" w:author="Stephan W Garnett" w:date="2021-03-14T20:13:00Z">
        <w:r w:rsidR="00244551" w:rsidRPr="008411F7">
          <w:rPr>
            <w:rFonts w:ascii="Times New Roman" w:eastAsia="Times New Roman" w:hAnsi="Times New Roman" w:cs="Times New Roman"/>
            <w:color w:val="000000"/>
          </w:rPr>
          <w:t>-</w:t>
        </w:r>
      </w:ins>
      <w:del w:id="20" w:author="Stephan W Garnett" w:date="2021-03-14T20:13:00Z">
        <w:r w:rsidRPr="00534014" w:rsidDel="00244551">
          <w:rPr>
            <w:rFonts w:ascii="Times New Roman" w:eastAsia="Times New Roman" w:hAnsi="Times New Roman" w:cs="Times New Roman"/>
            <w:color w:val="000000"/>
          </w:rPr>
          <w:delText xml:space="preserve"> </w:delText>
        </w:r>
      </w:del>
      <w:r w:rsidRPr="00534014">
        <w:rPr>
          <w:rFonts w:ascii="Times New Roman" w:eastAsia="Times New Roman" w:hAnsi="Times New Roman" w:cs="Times New Roman"/>
          <w:color w:val="000000"/>
        </w:rPr>
        <w:t xml:space="preserve">pocket. However, Butler is able to provide some financial assistance to those who need it. </w:t>
      </w:r>
      <w:proofErr w:type="spellStart"/>
      <w:r w:rsidRPr="00534014">
        <w:rPr>
          <w:rFonts w:ascii="Times New Roman" w:eastAsia="Times New Roman" w:hAnsi="Times New Roman" w:cs="Times New Roman"/>
          <w:color w:val="000000"/>
        </w:rPr>
        <w:t>Camielle</w:t>
      </w:r>
      <w:proofErr w:type="spellEnd"/>
      <w:r w:rsidRPr="00534014">
        <w:rPr>
          <w:rFonts w:ascii="Times New Roman" w:eastAsia="Times New Roman" w:hAnsi="Times New Roman" w:cs="Times New Roman"/>
          <w:color w:val="000000"/>
        </w:rPr>
        <w:t xml:space="preserve"> Taylor, the Dean of College and head of the program, says they often </w:t>
      </w:r>
      <w:r w:rsidR="00EC1106">
        <w:rPr>
          <w:rFonts w:ascii="Times New Roman" w:eastAsia="Times New Roman" w:hAnsi="Times New Roman" w:cs="Times New Roman"/>
          <w:color w:val="000000"/>
        </w:rPr>
        <w:t xml:space="preserve">reserve </w:t>
      </w:r>
      <w:r w:rsidRPr="00534014">
        <w:rPr>
          <w:rFonts w:ascii="Times New Roman" w:eastAsia="Times New Roman" w:hAnsi="Times New Roman" w:cs="Times New Roman"/>
          <w:color w:val="000000"/>
        </w:rPr>
        <w:t xml:space="preserve">money for students the college team thinks stand to benefit the most from the tour to make sure they attend. Taylor and her team choose students </w:t>
      </w:r>
      <w:ins w:id="21" w:author="Stephan W Garnett" w:date="2021-03-14T20:13:00Z">
        <w:r w:rsidR="00244551" w:rsidRPr="008411F7">
          <w:rPr>
            <w:rFonts w:ascii="Times New Roman" w:eastAsia="Times New Roman" w:hAnsi="Times New Roman" w:cs="Times New Roman"/>
            <w:color w:val="000000"/>
          </w:rPr>
          <w:t>who</w:t>
        </w:r>
      </w:ins>
      <w:del w:id="22" w:author="Stephan W Garnett" w:date="2021-03-14T20:13:00Z">
        <w:r w:rsidRPr="00244551" w:rsidDel="00244551">
          <w:rPr>
            <w:rFonts w:ascii="Times New Roman" w:eastAsia="Times New Roman" w:hAnsi="Times New Roman" w:cs="Times New Roman"/>
            <w:color w:val="000000"/>
            <w:highlight w:val="yellow"/>
            <w:rPrChange w:id="23" w:author="Stephan W Garnett" w:date="2021-03-14T20:13:00Z">
              <w:rPr>
                <w:rFonts w:ascii="Times New Roman" w:eastAsia="Times New Roman" w:hAnsi="Times New Roman" w:cs="Times New Roman"/>
                <w:color w:val="000000"/>
              </w:rPr>
            </w:rPrChange>
          </w:rPr>
          <w:delText>that</w:delText>
        </w:r>
      </w:del>
      <w:r w:rsidRPr="00534014">
        <w:rPr>
          <w:rFonts w:ascii="Times New Roman" w:eastAsia="Times New Roman" w:hAnsi="Times New Roman" w:cs="Times New Roman"/>
          <w:color w:val="000000"/>
        </w:rPr>
        <w:t xml:space="preserve"> think they won’t succeed in college</w:t>
      </w:r>
      <w:r w:rsidR="00EC1106">
        <w:rPr>
          <w:rFonts w:ascii="Times New Roman" w:eastAsia="Times New Roman" w:hAnsi="Times New Roman" w:cs="Times New Roman"/>
          <w:color w:val="000000"/>
        </w:rPr>
        <w:t xml:space="preserve"> or aren’t thinking about college at all</w:t>
      </w:r>
      <w:r w:rsidRPr="00534014">
        <w:rPr>
          <w:rFonts w:ascii="Times New Roman" w:eastAsia="Times New Roman" w:hAnsi="Times New Roman" w:cs="Times New Roman"/>
          <w:color w:val="000000"/>
        </w:rPr>
        <w:t>. </w:t>
      </w:r>
    </w:p>
    <w:p w14:paraId="6402E1D5" w14:textId="1B8F306C"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Each HBCU provides unique programming for Butler’s students when they visit. Meharry Medical College </w:t>
      </w:r>
      <w:ins w:id="24" w:author="Stephan W Garnett" w:date="2021-03-14T20:14:00Z">
        <w:r w:rsidR="00244551" w:rsidRPr="008411F7">
          <w:rPr>
            <w:rFonts w:ascii="Times New Roman" w:eastAsia="Times New Roman" w:hAnsi="Times New Roman" w:cs="Times New Roman"/>
            <w:color w:val="000000"/>
          </w:rPr>
          <w:t xml:space="preserve">at </w:t>
        </w:r>
        <w:r w:rsidR="00244551" w:rsidRPr="008411F7">
          <w:rPr>
            <w:rFonts w:ascii="Times New Roman" w:eastAsia="Times New Roman" w:hAnsi="Times New Roman" w:cs="Times New Roman"/>
            <w:color w:val="000000"/>
            <w:rPrChange w:id="25" w:author="Kikue Higuchi" w:date="2021-04-13T18:42:00Z">
              <w:rPr>
                <w:rFonts w:ascii="Times New Roman" w:eastAsia="Times New Roman" w:hAnsi="Times New Roman" w:cs="Times New Roman"/>
                <w:color w:val="000000"/>
                <w:highlight w:val="yellow"/>
              </w:rPr>
            </w:rPrChange>
          </w:rPr>
          <w:t xml:space="preserve">Nashville’s </w:t>
        </w:r>
        <w:r w:rsidR="00244551" w:rsidRPr="008411F7">
          <w:rPr>
            <w:rFonts w:ascii="Times New Roman" w:eastAsia="Times New Roman" w:hAnsi="Times New Roman" w:cs="Times New Roman"/>
            <w:color w:val="000000"/>
          </w:rPr>
          <w:t>Fisk University</w:t>
        </w:r>
        <w:r w:rsidR="00244551">
          <w:rPr>
            <w:rFonts w:ascii="Times New Roman" w:eastAsia="Times New Roman" w:hAnsi="Times New Roman" w:cs="Times New Roman"/>
            <w:color w:val="000000"/>
          </w:rPr>
          <w:t xml:space="preserve"> </w:t>
        </w:r>
      </w:ins>
      <w:r w:rsidRPr="00534014">
        <w:rPr>
          <w:rFonts w:ascii="Times New Roman" w:eastAsia="Times New Roman" w:hAnsi="Times New Roman" w:cs="Times New Roman"/>
          <w:color w:val="000000"/>
        </w:rPr>
        <w:t>puts on a panel for students to discuss</w:t>
      </w:r>
      <w:r w:rsidR="00EC1106">
        <w:rPr>
          <w:rFonts w:ascii="Times New Roman" w:eastAsia="Times New Roman" w:hAnsi="Times New Roman" w:cs="Times New Roman"/>
          <w:color w:val="000000"/>
        </w:rPr>
        <w:t xml:space="preserve"> </w:t>
      </w:r>
      <w:r w:rsidR="00EC1106">
        <w:rPr>
          <w:rFonts w:ascii="Times New Roman" w:eastAsia="Times New Roman" w:hAnsi="Times New Roman" w:cs="Times New Roman"/>
          <w:color w:val="000000"/>
        </w:rPr>
        <w:lastRenderedPageBreak/>
        <w:t>being</w:t>
      </w:r>
      <w:r w:rsidRPr="00534014">
        <w:rPr>
          <w:rFonts w:ascii="Times New Roman" w:eastAsia="Times New Roman" w:hAnsi="Times New Roman" w:cs="Times New Roman"/>
          <w:color w:val="000000"/>
        </w:rPr>
        <w:t xml:space="preserve">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 in medicine. Other schools might send a current student from Chicago or even a Butler alumni to curate the tour.</w:t>
      </w:r>
    </w:p>
    <w:p w14:paraId="5D9E8A29" w14:textId="29CDA748"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Students don’t just visit schools. Taylor says they try to look back at history when the students aren’t focused on their future on different campuses to make the tour more robust. Last year</w:t>
      </w:r>
      <w:r w:rsidR="00DB179E">
        <w:rPr>
          <w:rFonts w:ascii="Times New Roman" w:eastAsia="Times New Roman" w:hAnsi="Times New Roman" w:cs="Times New Roman"/>
          <w:color w:val="000000"/>
        </w:rPr>
        <w:t xml:space="preserve">, </w:t>
      </w:r>
      <w:r w:rsidRPr="00534014">
        <w:rPr>
          <w:rFonts w:ascii="Times New Roman" w:eastAsia="Times New Roman" w:hAnsi="Times New Roman" w:cs="Times New Roman"/>
          <w:color w:val="000000"/>
        </w:rPr>
        <w:t>students went to Selma, Alabama to visit the National Voting Rights Museum and walk across the Edmund Pettus Bridge.</w:t>
      </w:r>
    </w:p>
    <w:p w14:paraId="2627224F" w14:textId="77777777" w:rsidR="00534014" w:rsidRPr="00534014" w:rsidRDefault="00534014" w:rsidP="00534014">
      <w:pPr>
        <w:spacing w:line="480" w:lineRule="auto"/>
        <w:rPr>
          <w:rFonts w:ascii="Times New Roman" w:eastAsia="Times New Roman" w:hAnsi="Times New Roman" w:cs="Times New Roman"/>
        </w:rPr>
      </w:pPr>
    </w:p>
    <w:p w14:paraId="36BA5388" w14:textId="6591FA1D" w:rsidR="00534014" w:rsidRDefault="00534014" w:rsidP="00534014">
      <w:pPr>
        <w:spacing w:line="480" w:lineRule="auto"/>
        <w:rPr>
          <w:rFonts w:ascii="Times New Roman" w:eastAsia="Times New Roman" w:hAnsi="Times New Roman" w:cs="Times New Roman"/>
          <w:color w:val="000000"/>
          <w:bdr w:val="none" w:sz="0" w:space="0" w:color="auto" w:frame="1"/>
        </w:rPr>
      </w:pPr>
      <w:r w:rsidRPr="00534014">
        <w:rPr>
          <w:rFonts w:ascii="Times New Roman" w:eastAsia="Times New Roman" w:hAnsi="Times New Roman" w:cs="Times New Roman"/>
          <w:color w:val="000000"/>
          <w:bdr w:val="none" w:sz="0" w:space="0" w:color="auto" w:frame="1"/>
        </w:rPr>
        <w:fldChar w:fldCharType="begin"/>
      </w:r>
      <w:r w:rsidRPr="00534014">
        <w:rPr>
          <w:rFonts w:ascii="Times New Roman" w:eastAsia="Times New Roman" w:hAnsi="Times New Roman" w:cs="Times New Roman"/>
          <w:color w:val="000000"/>
          <w:bdr w:val="none" w:sz="0" w:space="0" w:color="auto" w:frame="1"/>
        </w:rPr>
        <w:instrText xml:space="preserve"> INCLUDEPICTURE "https://lh3.googleusercontent.com/xWwYWf9yrCv1upGAmyF7mR4EyXoCFQgnqMpTwSIcx0owkVk1_KhMci0RZ4M8WoIzfarEZMPIg12T5cA80N3-wEb82R8pNP9LI1kxVOc8DqG9jUcPpD9s579UUXLNTNZcYGxwnMOu" \* MERGEFORMATINET </w:instrText>
      </w:r>
      <w:r w:rsidRPr="00534014">
        <w:rPr>
          <w:rFonts w:ascii="Times New Roman" w:eastAsia="Times New Roman" w:hAnsi="Times New Roman" w:cs="Times New Roman"/>
          <w:color w:val="000000"/>
          <w:bdr w:val="none" w:sz="0" w:space="0" w:color="auto" w:frame="1"/>
        </w:rPr>
        <w:fldChar w:fldCharType="separate"/>
      </w:r>
      <w:r w:rsidRPr="00534014">
        <w:rPr>
          <w:rFonts w:ascii="Times New Roman" w:eastAsia="Times New Roman" w:hAnsi="Times New Roman" w:cs="Times New Roman"/>
          <w:noProof/>
          <w:color w:val="000000"/>
          <w:bdr w:val="none" w:sz="0" w:space="0" w:color="auto" w:frame="1"/>
        </w:rPr>
        <w:drawing>
          <wp:inline distT="0" distB="0" distL="0" distR="0" wp14:anchorId="41A349C2" wp14:editId="438145FC">
            <wp:extent cx="5943600" cy="446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r w:rsidRPr="00534014">
        <w:rPr>
          <w:rFonts w:ascii="Times New Roman" w:eastAsia="Times New Roman" w:hAnsi="Times New Roman" w:cs="Times New Roman"/>
          <w:color w:val="000000"/>
          <w:bdr w:val="none" w:sz="0" w:space="0" w:color="auto" w:frame="1"/>
        </w:rPr>
        <w:fldChar w:fldCharType="end"/>
      </w:r>
    </w:p>
    <w:p w14:paraId="2C351EE6" w14:textId="50AE498B" w:rsidR="00532542" w:rsidRPr="00534014" w:rsidRDefault="00532542" w:rsidP="00534014">
      <w:pPr>
        <w:spacing w:line="480" w:lineRule="auto"/>
        <w:rPr>
          <w:rFonts w:ascii="Times New Roman" w:eastAsia="Times New Roman" w:hAnsi="Times New Roman" w:cs="Times New Roman"/>
          <w:color w:val="000000"/>
          <w:sz w:val="20"/>
          <w:szCs w:val="20"/>
        </w:rPr>
      </w:pPr>
      <w:r w:rsidRPr="00534014">
        <w:rPr>
          <w:rFonts w:ascii="Times New Roman" w:eastAsia="Times New Roman" w:hAnsi="Times New Roman" w:cs="Times New Roman"/>
          <w:color w:val="000000"/>
          <w:sz w:val="20"/>
          <w:szCs w:val="20"/>
        </w:rPr>
        <w:t xml:space="preserve">Students on the 2019 tour in front of the Edmund Pettus Bridge (courtesy </w:t>
      </w:r>
      <w:proofErr w:type="spellStart"/>
      <w:r w:rsidRPr="00534014">
        <w:rPr>
          <w:rFonts w:ascii="Times New Roman" w:eastAsia="Times New Roman" w:hAnsi="Times New Roman" w:cs="Times New Roman"/>
          <w:color w:val="000000"/>
          <w:sz w:val="20"/>
          <w:szCs w:val="20"/>
        </w:rPr>
        <w:t>Camielle</w:t>
      </w:r>
      <w:proofErr w:type="spellEnd"/>
      <w:r w:rsidRPr="00534014">
        <w:rPr>
          <w:rFonts w:ascii="Times New Roman" w:eastAsia="Times New Roman" w:hAnsi="Times New Roman" w:cs="Times New Roman"/>
          <w:color w:val="000000"/>
          <w:sz w:val="20"/>
          <w:szCs w:val="20"/>
        </w:rPr>
        <w:t xml:space="preserve"> Taylor)</w:t>
      </w:r>
    </w:p>
    <w:p w14:paraId="252356EF" w14:textId="77777777"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The tours have a demonstrable effect on students, even the students that didn’t think college was for them come back ready to start applying. According to Brian Riddick, the current </w:t>
      </w:r>
      <w:r w:rsidRPr="00534014">
        <w:rPr>
          <w:rFonts w:ascii="Times New Roman" w:eastAsia="Times New Roman" w:hAnsi="Times New Roman" w:cs="Times New Roman"/>
          <w:color w:val="000000"/>
        </w:rPr>
        <w:lastRenderedPageBreak/>
        <w:t>principal, on average 27% of Butler alumni go on to HBCUs; the highest percentage of any Noble Network school.</w:t>
      </w:r>
    </w:p>
    <w:p w14:paraId="57CAD016" w14:textId="77777777"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Riddick was inspired to start the program for two reasons: a personal priority and a problem Noble Network schools were struggling to address. Riddick, a North Carolina native, had exposure to both HBCUs and predominantly white institutions (PWIs); he wanted his students to have the same choice.</w:t>
      </w:r>
    </w:p>
    <w:p w14:paraId="1A9DBDDA" w14:textId="47E30F34"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At the same time, Riddick noticed that there were lots of conversations about difficult transitions Noble Network graduates were experiencing. However, no one was talking about HBCUs</w:t>
      </w:r>
      <w:ins w:id="26" w:author="Stephan W Garnett" w:date="2021-03-14T20:16:00Z">
        <w:r w:rsidR="00244551" w:rsidRPr="008411F7">
          <w:rPr>
            <w:rFonts w:ascii="Times New Roman" w:eastAsia="Times New Roman" w:hAnsi="Times New Roman" w:cs="Times New Roman"/>
            <w:color w:val="000000"/>
          </w:rPr>
          <w:t>,</w:t>
        </w:r>
        <w:r w:rsidR="00244551">
          <w:rPr>
            <w:rFonts w:ascii="Times New Roman" w:eastAsia="Times New Roman" w:hAnsi="Times New Roman" w:cs="Times New Roman"/>
            <w:color w:val="000000"/>
          </w:rPr>
          <w:t xml:space="preserve"> </w:t>
        </w:r>
      </w:ins>
      <w:del w:id="27" w:author="Stephan W Garnett" w:date="2021-03-14T20:16:00Z">
        <w:r w:rsidRPr="00534014" w:rsidDel="00244551">
          <w:rPr>
            <w:rFonts w:ascii="Times New Roman" w:eastAsia="Times New Roman" w:hAnsi="Times New Roman" w:cs="Times New Roman"/>
            <w:color w:val="000000"/>
          </w:rPr>
          <w:delText xml:space="preserve"> </w:delText>
        </w:r>
      </w:del>
      <w:r w:rsidRPr="00534014">
        <w:rPr>
          <w:rFonts w:ascii="Times New Roman" w:eastAsia="Times New Roman" w:hAnsi="Times New Roman" w:cs="Times New Roman"/>
          <w:color w:val="000000"/>
        </w:rPr>
        <w:t>and Riddick wanted to bring that into the discourse</w:t>
      </w:r>
      <w:ins w:id="28" w:author="Stephan W Garnett" w:date="2021-03-14T20:16:00Z">
        <w:r w:rsidR="00244551" w:rsidRPr="008411F7">
          <w:rPr>
            <w:rFonts w:ascii="Times New Roman" w:eastAsia="Times New Roman" w:hAnsi="Times New Roman" w:cs="Times New Roman"/>
            <w:color w:val="000000"/>
          </w:rPr>
          <w:t>.</w:t>
        </w:r>
      </w:ins>
      <w:del w:id="29" w:author="Stephan W Garnett" w:date="2021-03-14T20:16:00Z">
        <w:r w:rsidRPr="00534014" w:rsidDel="00244551">
          <w:rPr>
            <w:rFonts w:ascii="Times New Roman" w:eastAsia="Times New Roman" w:hAnsi="Times New Roman" w:cs="Times New Roman"/>
            <w:color w:val="000000"/>
          </w:rPr>
          <w:delText>,</w:delText>
        </w:r>
      </w:del>
      <w:r w:rsidRPr="00534014">
        <w:rPr>
          <w:rFonts w:ascii="Times New Roman" w:eastAsia="Times New Roman" w:hAnsi="Times New Roman" w:cs="Times New Roman"/>
          <w:color w:val="000000"/>
        </w:rPr>
        <w:t xml:space="preserve"> “We had to address that, for a lot of the students, the cultural shock of it all was a reality</w:t>
      </w:r>
      <w:ins w:id="30" w:author="Stephan W Garnett" w:date="2021-03-14T20:16:00Z">
        <w:r w:rsidR="00244551">
          <w:rPr>
            <w:rFonts w:ascii="Times New Roman" w:eastAsia="Times New Roman" w:hAnsi="Times New Roman" w:cs="Times New Roman"/>
            <w:color w:val="000000"/>
          </w:rPr>
          <w:t>,</w:t>
        </w:r>
      </w:ins>
      <w:del w:id="31" w:author="Stephan W Garnett" w:date="2021-03-14T20:16:00Z">
        <w:r w:rsidRPr="00534014" w:rsidDel="00244551">
          <w:rPr>
            <w:rFonts w:ascii="Times New Roman" w:eastAsia="Times New Roman" w:hAnsi="Times New Roman" w:cs="Times New Roman"/>
            <w:color w:val="000000"/>
          </w:rPr>
          <w:delText>.</w:delText>
        </w:r>
      </w:del>
      <w:r w:rsidRPr="00534014">
        <w:rPr>
          <w:rFonts w:ascii="Times New Roman" w:eastAsia="Times New Roman" w:hAnsi="Times New Roman" w:cs="Times New Roman"/>
          <w:color w:val="000000"/>
        </w:rPr>
        <w:t>”</w:t>
      </w:r>
      <w:ins w:id="32" w:author="Stephan W Garnett" w:date="2021-03-14T20:16:00Z">
        <w:r w:rsidR="00244551">
          <w:rPr>
            <w:rFonts w:ascii="Times New Roman" w:eastAsia="Times New Roman" w:hAnsi="Times New Roman" w:cs="Times New Roman"/>
            <w:color w:val="000000"/>
          </w:rPr>
          <w:t xml:space="preserve"> </w:t>
        </w:r>
        <w:r w:rsidR="00244551" w:rsidRPr="008411F7">
          <w:rPr>
            <w:rFonts w:ascii="Times New Roman" w:eastAsia="Times New Roman" w:hAnsi="Times New Roman" w:cs="Times New Roman"/>
            <w:color w:val="000000"/>
          </w:rPr>
          <w:t>he says.</w:t>
        </w:r>
      </w:ins>
    </w:p>
    <w:p w14:paraId="30891037" w14:textId="4A2A3C05"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Riddick planned the first tour shortly thereafter and Tate was in attendance. When it came time to visit Howard, Tate didn’t even talk to her friends — she spent her time diligently taking notes about everything the tour guide said and everything she saw. She knew wanted to go to Howard </w:t>
      </w:r>
      <w:ins w:id="33" w:author="Stephan W Garnett" w:date="2021-03-14T20:17:00Z">
        <w:r w:rsidR="00244551" w:rsidRPr="008411F7">
          <w:rPr>
            <w:rFonts w:ascii="Times New Roman" w:eastAsia="Times New Roman" w:hAnsi="Times New Roman" w:cs="Times New Roman"/>
            <w:color w:val="000000"/>
          </w:rPr>
          <w:t>University</w:t>
        </w:r>
        <w:r w:rsidR="00244551">
          <w:rPr>
            <w:rFonts w:ascii="Times New Roman" w:eastAsia="Times New Roman" w:hAnsi="Times New Roman" w:cs="Times New Roman"/>
            <w:color w:val="000000"/>
          </w:rPr>
          <w:t xml:space="preserve"> </w:t>
        </w:r>
      </w:ins>
      <w:r w:rsidRPr="00534014">
        <w:rPr>
          <w:rFonts w:ascii="Times New Roman" w:eastAsia="Times New Roman" w:hAnsi="Times New Roman" w:cs="Times New Roman"/>
          <w:color w:val="000000"/>
        </w:rPr>
        <w:t>before she went on the HBCU tour, but that wasn’t always the case.</w:t>
      </w:r>
    </w:p>
    <w:p w14:paraId="153FD46A" w14:textId="3489C605"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Initially, Tate wanted to attend a PWI because she thought it would be more like the real world. Butler taught her about the diversity she would experience at Howard, helping her reach a more nuanced understanding of the differences between PWIs and HBCUs. When Tate first got to Howard</w:t>
      </w:r>
      <w:r w:rsidR="00DB179E">
        <w:rPr>
          <w:rFonts w:ascii="Times New Roman" w:eastAsia="Times New Roman" w:hAnsi="Times New Roman" w:cs="Times New Roman"/>
          <w:color w:val="000000"/>
        </w:rPr>
        <w:t xml:space="preserve">, </w:t>
      </w:r>
      <w:r w:rsidRPr="00534014">
        <w:rPr>
          <w:rFonts w:ascii="Times New Roman" w:eastAsia="Times New Roman" w:hAnsi="Times New Roman" w:cs="Times New Roman"/>
          <w:color w:val="000000"/>
        </w:rPr>
        <w:t xml:space="preserve">she was confronted with new definitions of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 culture she ha</w:t>
      </w:r>
      <w:r w:rsidR="00DB179E">
        <w:rPr>
          <w:rFonts w:ascii="Times New Roman" w:eastAsia="Times New Roman" w:hAnsi="Times New Roman" w:cs="Times New Roman"/>
          <w:color w:val="000000"/>
        </w:rPr>
        <w:t>d</w:t>
      </w:r>
      <w:r w:rsidRPr="00534014">
        <w:rPr>
          <w:rFonts w:ascii="Times New Roman" w:eastAsia="Times New Roman" w:hAnsi="Times New Roman" w:cs="Times New Roman"/>
          <w:color w:val="000000"/>
        </w:rPr>
        <w:t xml:space="preserve"> never experienced before: different clothes, different attitudes and different</w:t>
      </w:r>
      <w:ins w:id="34" w:author="Stephan W Garnett" w:date="2021-03-14T20:18:00Z">
        <w:r w:rsidR="00244551">
          <w:rPr>
            <w:rFonts w:ascii="Times New Roman" w:eastAsia="Times New Roman" w:hAnsi="Times New Roman" w:cs="Times New Roman"/>
            <w:color w:val="000000"/>
          </w:rPr>
          <w:t xml:space="preserve"> </w:t>
        </w:r>
        <w:r w:rsidR="00244551" w:rsidRPr="008411F7">
          <w:rPr>
            <w:rFonts w:ascii="Times New Roman" w:eastAsia="Times New Roman" w:hAnsi="Times New Roman" w:cs="Times New Roman"/>
            <w:color w:val="000000"/>
          </w:rPr>
          <w:t>language</w:t>
        </w:r>
      </w:ins>
      <w:r w:rsidRPr="00534014">
        <w:rPr>
          <w:rFonts w:ascii="Times New Roman" w:eastAsia="Times New Roman" w:hAnsi="Times New Roman" w:cs="Times New Roman"/>
          <w:color w:val="000000"/>
        </w:rPr>
        <w:t xml:space="preserve"> lingos.</w:t>
      </w:r>
    </w:p>
    <w:p w14:paraId="4CC4B675" w14:textId="20ED1AD6"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Kayla Lucas, another Butler alumna and business administration major at Clark Atlanta University, had a comparable experience</w:t>
      </w:r>
      <w:ins w:id="35" w:author="Stephan W Garnett" w:date="2021-03-14T20:18:00Z">
        <w:r w:rsidR="00244551">
          <w:rPr>
            <w:rFonts w:ascii="Times New Roman" w:eastAsia="Times New Roman" w:hAnsi="Times New Roman" w:cs="Times New Roman"/>
            <w:color w:val="000000"/>
          </w:rPr>
          <w:t>.</w:t>
        </w:r>
      </w:ins>
      <w:del w:id="36" w:author="Stephan W Garnett" w:date="2021-03-14T20:18:00Z">
        <w:r w:rsidRPr="00534014" w:rsidDel="00244551">
          <w:rPr>
            <w:rFonts w:ascii="Times New Roman" w:eastAsia="Times New Roman" w:hAnsi="Times New Roman" w:cs="Times New Roman"/>
            <w:color w:val="000000"/>
          </w:rPr>
          <w:delText>,</w:delText>
        </w:r>
      </w:del>
      <w:r w:rsidRPr="00534014">
        <w:rPr>
          <w:rFonts w:ascii="Times New Roman" w:eastAsia="Times New Roman" w:hAnsi="Times New Roman" w:cs="Times New Roman"/>
          <w:color w:val="000000"/>
        </w:rPr>
        <w:t xml:space="preserve"> “We don’t really see that much here [Chicago], so it’s great to be exposed there [college</w:t>
      </w:r>
      <w:r w:rsidRPr="008411F7">
        <w:rPr>
          <w:rFonts w:ascii="Times New Roman" w:eastAsia="Times New Roman" w:hAnsi="Times New Roman" w:cs="Times New Roman"/>
          <w:color w:val="000000"/>
        </w:rPr>
        <w:t>]</w:t>
      </w:r>
      <w:ins w:id="37" w:author="Stephan W Garnett" w:date="2021-03-14T20:18:00Z">
        <w:r w:rsidR="00244551" w:rsidRPr="008411F7">
          <w:rPr>
            <w:rFonts w:ascii="Times New Roman" w:eastAsia="Times New Roman" w:hAnsi="Times New Roman" w:cs="Times New Roman"/>
            <w:color w:val="000000"/>
          </w:rPr>
          <w:t>,” Lucas says. “</w:t>
        </w:r>
      </w:ins>
      <w:del w:id="38" w:author="Stephan W Garnett" w:date="2021-03-14T20:18:00Z">
        <w:r w:rsidRPr="00534014" w:rsidDel="00244551">
          <w:rPr>
            <w:rFonts w:ascii="Times New Roman" w:eastAsia="Times New Roman" w:hAnsi="Times New Roman" w:cs="Times New Roman"/>
            <w:color w:val="000000"/>
          </w:rPr>
          <w:delText xml:space="preserve">. </w:delText>
        </w:r>
      </w:del>
      <w:r w:rsidRPr="00534014">
        <w:rPr>
          <w:rFonts w:ascii="Times New Roman" w:eastAsia="Times New Roman" w:hAnsi="Times New Roman" w:cs="Times New Roman"/>
          <w:color w:val="000000"/>
        </w:rPr>
        <w:t xml:space="preserve">Actually being put in that environment and </w:t>
      </w:r>
      <w:r w:rsidRPr="00534014">
        <w:rPr>
          <w:rFonts w:ascii="Times New Roman" w:eastAsia="Times New Roman" w:hAnsi="Times New Roman" w:cs="Times New Roman"/>
          <w:color w:val="000000"/>
        </w:rPr>
        <w:lastRenderedPageBreak/>
        <w:t xml:space="preserve">learning about all the different cultures around you really helps form your own identity. It’s like there’s more to just being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w:t>
      </w:r>
    </w:p>
    <w:p w14:paraId="31987913" w14:textId="77777777" w:rsidR="00534014" w:rsidRPr="00534014" w:rsidRDefault="00534014" w:rsidP="00534014">
      <w:pPr>
        <w:spacing w:line="480" w:lineRule="auto"/>
        <w:rPr>
          <w:rFonts w:ascii="Times New Roman" w:eastAsia="Times New Roman" w:hAnsi="Times New Roman" w:cs="Times New Roman"/>
        </w:rPr>
      </w:pPr>
    </w:p>
    <w:p w14:paraId="1B0A19A7" w14:textId="3754878A" w:rsidR="00534014" w:rsidRDefault="00534014" w:rsidP="00534014">
      <w:pPr>
        <w:spacing w:line="480" w:lineRule="auto"/>
        <w:rPr>
          <w:rFonts w:ascii="Times New Roman" w:eastAsia="Times New Roman" w:hAnsi="Times New Roman" w:cs="Times New Roman"/>
          <w:color w:val="000000"/>
          <w:bdr w:val="none" w:sz="0" w:space="0" w:color="auto" w:frame="1"/>
        </w:rPr>
      </w:pPr>
      <w:r w:rsidRPr="00534014">
        <w:rPr>
          <w:rFonts w:ascii="Times New Roman" w:eastAsia="Times New Roman" w:hAnsi="Times New Roman" w:cs="Times New Roman"/>
          <w:color w:val="000000"/>
          <w:bdr w:val="none" w:sz="0" w:space="0" w:color="auto" w:frame="1"/>
        </w:rPr>
        <w:fldChar w:fldCharType="begin"/>
      </w:r>
      <w:r w:rsidRPr="00534014">
        <w:rPr>
          <w:rFonts w:ascii="Times New Roman" w:eastAsia="Times New Roman" w:hAnsi="Times New Roman" w:cs="Times New Roman"/>
          <w:color w:val="000000"/>
          <w:bdr w:val="none" w:sz="0" w:space="0" w:color="auto" w:frame="1"/>
        </w:rPr>
        <w:instrText xml:space="preserve"> INCLUDEPICTURE "https://lh4.googleusercontent.com/wJ4hdHasPrL1Rmw3Smy1KRncRpcdBNOgLfhMzYjrxPmU3_S94Jj0dAYmXs7lUicnRCmd8ZbRAtUzUsK7qSdzTKNqliwXwKY0fyauzGCPhn7pDOrDF-3PtQChUOEGXq38b8omf2ef" \* MERGEFORMATINET </w:instrText>
      </w:r>
      <w:r w:rsidRPr="00534014">
        <w:rPr>
          <w:rFonts w:ascii="Times New Roman" w:eastAsia="Times New Roman" w:hAnsi="Times New Roman" w:cs="Times New Roman"/>
          <w:color w:val="000000"/>
          <w:bdr w:val="none" w:sz="0" w:space="0" w:color="auto" w:frame="1"/>
        </w:rPr>
        <w:fldChar w:fldCharType="separate"/>
      </w:r>
      <w:r w:rsidRPr="00534014">
        <w:rPr>
          <w:rFonts w:ascii="Times New Roman" w:eastAsia="Times New Roman" w:hAnsi="Times New Roman" w:cs="Times New Roman"/>
          <w:noProof/>
          <w:color w:val="000000"/>
          <w:bdr w:val="none" w:sz="0" w:space="0" w:color="auto" w:frame="1"/>
        </w:rPr>
        <w:drawing>
          <wp:inline distT="0" distB="0" distL="0" distR="0" wp14:anchorId="30517344" wp14:editId="301B8F80">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r w:rsidRPr="00534014">
        <w:rPr>
          <w:rFonts w:ascii="Times New Roman" w:eastAsia="Times New Roman" w:hAnsi="Times New Roman" w:cs="Times New Roman"/>
          <w:color w:val="000000"/>
          <w:bdr w:val="none" w:sz="0" w:space="0" w:color="auto" w:frame="1"/>
        </w:rPr>
        <w:fldChar w:fldCharType="end"/>
      </w:r>
    </w:p>
    <w:p w14:paraId="05EA337C" w14:textId="1EF7A898" w:rsidR="0037171D" w:rsidRDefault="0037171D" w:rsidP="0037171D">
      <w:pPr>
        <w:spacing w:line="480" w:lineRule="auto"/>
        <w:rPr>
          <w:rFonts w:ascii="Times New Roman" w:eastAsia="Times New Roman" w:hAnsi="Times New Roman" w:cs="Times New Roman"/>
          <w:color w:val="000000"/>
          <w:sz w:val="20"/>
          <w:szCs w:val="20"/>
        </w:rPr>
      </w:pPr>
      <w:r w:rsidRPr="00534014">
        <w:rPr>
          <w:rFonts w:ascii="Times New Roman" w:eastAsia="Times New Roman" w:hAnsi="Times New Roman" w:cs="Times New Roman"/>
          <w:color w:val="000000"/>
          <w:sz w:val="20"/>
          <w:szCs w:val="20"/>
        </w:rPr>
        <w:t xml:space="preserve">Students on the 2019 tour visiting Lucas’ school, Clark Atlanta University (courtesy </w:t>
      </w:r>
      <w:proofErr w:type="spellStart"/>
      <w:r w:rsidRPr="00534014">
        <w:rPr>
          <w:rFonts w:ascii="Times New Roman" w:eastAsia="Times New Roman" w:hAnsi="Times New Roman" w:cs="Times New Roman"/>
          <w:color w:val="000000"/>
          <w:sz w:val="20"/>
          <w:szCs w:val="20"/>
        </w:rPr>
        <w:t>Camielle</w:t>
      </w:r>
      <w:proofErr w:type="spellEnd"/>
      <w:r w:rsidRPr="00534014">
        <w:rPr>
          <w:rFonts w:ascii="Times New Roman" w:eastAsia="Times New Roman" w:hAnsi="Times New Roman" w:cs="Times New Roman"/>
          <w:color w:val="000000"/>
          <w:sz w:val="20"/>
          <w:szCs w:val="20"/>
        </w:rPr>
        <w:t xml:space="preserve"> Taylor)</w:t>
      </w:r>
    </w:p>
    <w:p w14:paraId="6D86E3BF" w14:textId="5F777C58" w:rsidR="00534014" w:rsidRPr="00534014" w:rsidRDefault="00534014" w:rsidP="0037171D">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Tate and Lucas </w:t>
      </w:r>
      <w:r w:rsidR="00DB179E">
        <w:rPr>
          <w:rFonts w:ascii="Times New Roman" w:eastAsia="Times New Roman" w:hAnsi="Times New Roman" w:cs="Times New Roman"/>
          <w:color w:val="000000"/>
        </w:rPr>
        <w:t xml:space="preserve">also </w:t>
      </w:r>
      <w:r w:rsidRPr="00534014">
        <w:rPr>
          <w:rFonts w:ascii="Times New Roman" w:eastAsia="Times New Roman" w:hAnsi="Times New Roman" w:cs="Times New Roman"/>
          <w:color w:val="000000"/>
        </w:rPr>
        <w:t>chose their respective HBCUs for similar reasons. Lucas felt Clark Atlanta better represented what she wanted from college and she felt a deeper connection to all the HBCUs she applied to. Tate felt Howard connected to a sense of success she had found in her time at Butler.</w:t>
      </w:r>
    </w:p>
    <w:p w14:paraId="6ADC0C8C" w14:textId="2B412395"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 xml:space="preserve">In her junior year, Tate took an African American literature course that changed her life. “At that moment I knew how important my success as a </w:t>
      </w:r>
      <w:r w:rsidR="00890361">
        <w:rPr>
          <w:rFonts w:ascii="Times New Roman" w:eastAsia="Times New Roman" w:hAnsi="Times New Roman" w:cs="Times New Roman"/>
          <w:color w:val="000000"/>
        </w:rPr>
        <w:t>B</w:t>
      </w:r>
      <w:r w:rsidRPr="00534014">
        <w:rPr>
          <w:rFonts w:ascii="Times New Roman" w:eastAsia="Times New Roman" w:hAnsi="Times New Roman" w:cs="Times New Roman"/>
          <w:color w:val="000000"/>
        </w:rPr>
        <w:t>lack woman meant to me. I’m learning all these things that I’ve been through, what I’m going through now, where I could be in the future,” she says. “All that mattered to me was representing</w:t>
      </w:r>
      <w:r w:rsidR="00890361">
        <w:rPr>
          <w:rFonts w:ascii="Times New Roman" w:eastAsia="Times New Roman" w:hAnsi="Times New Roman" w:cs="Times New Roman"/>
          <w:color w:val="000000"/>
        </w:rPr>
        <w:t xml:space="preserve"> B</w:t>
      </w:r>
      <w:r w:rsidRPr="00534014">
        <w:rPr>
          <w:rFonts w:ascii="Times New Roman" w:eastAsia="Times New Roman" w:hAnsi="Times New Roman" w:cs="Times New Roman"/>
          <w:color w:val="000000"/>
        </w:rPr>
        <w:t>lack excellence.”</w:t>
      </w:r>
    </w:p>
    <w:p w14:paraId="16DA41EF" w14:textId="1078D89E" w:rsidR="00534014" w:rsidRPr="00534014" w:rsidRDefault="008F5175" w:rsidP="00534014">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The final push that led Tate to Howard </w:t>
      </w:r>
      <w:r w:rsidR="00534014" w:rsidRPr="00534014">
        <w:rPr>
          <w:rFonts w:ascii="Times New Roman" w:eastAsia="Times New Roman" w:hAnsi="Times New Roman" w:cs="Times New Roman"/>
          <w:color w:val="000000"/>
        </w:rPr>
        <w:t xml:space="preserve">was the HBCU tour. When she saw the campus, she found it much easier to envision herself there and really get a feel for the school. She saw what </w:t>
      </w:r>
      <w:r w:rsidR="00890361">
        <w:rPr>
          <w:rFonts w:ascii="Times New Roman" w:eastAsia="Times New Roman" w:hAnsi="Times New Roman" w:cs="Times New Roman"/>
          <w:color w:val="000000"/>
        </w:rPr>
        <w:t>B</w:t>
      </w:r>
      <w:r w:rsidR="00534014" w:rsidRPr="00534014">
        <w:rPr>
          <w:rFonts w:ascii="Times New Roman" w:eastAsia="Times New Roman" w:hAnsi="Times New Roman" w:cs="Times New Roman"/>
          <w:color w:val="000000"/>
        </w:rPr>
        <w:t>lack excellence could look like for her and the possibilities that Howard might offer.</w:t>
      </w:r>
    </w:p>
    <w:p w14:paraId="4E203707" w14:textId="0F56143C"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lastRenderedPageBreak/>
        <w:t xml:space="preserve">Lucas </w:t>
      </w:r>
      <w:ins w:id="39" w:author="Stephan W Garnett" w:date="2021-03-14T20:19:00Z">
        <w:r w:rsidR="002843FF" w:rsidRPr="008411F7">
          <w:rPr>
            <w:rFonts w:ascii="Times New Roman" w:eastAsia="Times New Roman" w:hAnsi="Times New Roman" w:cs="Times New Roman"/>
            <w:color w:val="000000"/>
          </w:rPr>
          <w:t>says she</w:t>
        </w:r>
        <w:r w:rsidR="002843FF">
          <w:rPr>
            <w:rFonts w:ascii="Times New Roman" w:eastAsia="Times New Roman" w:hAnsi="Times New Roman" w:cs="Times New Roman"/>
            <w:color w:val="000000"/>
          </w:rPr>
          <w:t xml:space="preserve"> </w:t>
        </w:r>
      </w:ins>
      <w:r w:rsidRPr="00534014">
        <w:rPr>
          <w:rFonts w:ascii="Times New Roman" w:eastAsia="Times New Roman" w:hAnsi="Times New Roman" w:cs="Times New Roman"/>
          <w:color w:val="000000"/>
        </w:rPr>
        <w:t>felt the same way at Clark Atlanta</w:t>
      </w:r>
      <w:ins w:id="40" w:author="Stephan W Garnett" w:date="2021-03-14T20:19:00Z">
        <w:r w:rsidR="002843FF" w:rsidRPr="008411F7">
          <w:rPr>
            <w:rFonts w:ascii="Times New Roman" w:eastAsia="Times New Roman" w:hAnsi="Times New Roman" w:cs="Times New Roman"/>
            <w:color w:val="000000"/>
          </w:rPr>
          <w:t>. S</w:t>
        </w:r>
      </w:ins>
      <w:del w:id="41" w:author="Stephan W Garnett" w:date="2021-03-14T20:19:00Z">
        <w:r w:rsidRPr="00534014" w:rsidDel="002843FF">
          <w:rPr>
            <w:rFonts w:ascii="Times New Roman" w:eastAsia="Times New Roman" w:hAnsi="Times New Roman" w:cs="Times New Roman"/>
            <w:color w:val="000000"/>
          </w:rPr>
          <w:delText>, s</w:delText>
        </w:r>
      </w:del>
      <w:r w:rsidRPr="00534014">
        <w:rPr>
          <w:rFonts w:ascii="Times New Roman" w:eastAsia="Times New Roman" w:hAnsi="Times New Roman" w:cs="Times New Roman"/>
          <w:color w:val="000000"/>
        </w:rPr>
        <w:t xml:space="preserve">he wanted to be one of those students </w:t>
      </w:r>
      <w:r w:rsidR="00532542">
        <w:rPr>
          <w:rFonts w:ascii="Times New Roman" w:eastAsia="Times New Roman" w:hAnsi="Times New Roman" w:cs="Times New Roman"/>
          <w:color w:val="000000"/>
        </w:rPr>
        <w:t xml:space="preserve">she saw </w:t>
      </w:r>
      <w:r w:rsidRPr="00534014">
        <w:rPr>
          <w:rFonts w:ascii="Times New Roman" w:eastAsia="Times New Roman" w:hAnsi="Times New Roman" w:cs="Times New Roman"/>
          <w:color w:val="000000"/>
        </w:rPr>
        <w:t>walking down the promenade. Taylor finds that to be the most important impact the HBCU tour has on students. “It shows kids that they can be college students,” she says. “It allows them to see iterations of themselves on college campuses.”</w:t>
      </w:r>
    </w:p>
    <w:p w14:paraId="44EBF324" w14:textId="77777777" w:rsidR="00534014"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Both Tate and Lucas both think programs like Butler’s HBCU tour should be more common. According to Taylor, multiple schools reached out to her about planning an HBCU tour, but nothing ever came of it. </w:t>
      </w:r>
    </w:p>
    <w:p w14:paraId="26C0B317" w14:textId="7C4CD61D" w:rsidR="00A971F0" w:rsidRPr="00534014" w:rsidRDefault="00534014" w:rsidP="00534014">
      <w:pPr>
        <w:spacing w:line="480" w:lineRule="auto"/>
        <w:ind w:firstLine="720"/>
        <w:rPr>
          <w:rFonts w:ascii="Times New Roman" w:eastAsia="Times New Roman" w:hAnsi="Times New Roman" w:cs="Times New Roman"/>
        </w:rPr>
      </w:pPr>
      <w:r w:rsidRPr="00534014">
        <w:rPr>
          <w:rFonts w:ascii="Times New Roman" w:eastAsia="Times New Roman" w:hAnsi="Times New Roman" w:cs="Times New Roman"/>
          <w:color w:val="000000"/>
        </w:rPr>
        <w:t>Tate says, “Imagine the success rates if kids had these opportunities or even know that it’s possible. When you have places like Butler that not only talk to you about these opportunities but help you visit, get a real feel and perspective… your mindset changes completely.”</w:t>
      </w:r>
    </w:p>
    <w:p w14:paraId="4478BD17" w14:textId="49A34ABA" w:rsidR="003440F7" w:rsidRDefault="003440F7" w:rsidP="003440F7">
      <w:pPr>
        <w:ind w:firstLine="720"/>
        <w:rPr>
          <w:rFonts w:ascii="Times New Roman" w:hAnsi="Times New Roman" w:cs="Times New Roman"/>
        </w:rPr>
      </w:pPr>
    </w:p>
    <w:p w14:paraId="033B9DD9" w14:textId="77777777" w:rsidR="00AB6E92" w:rsidRDefault="00AB6E92">
      <w:pPr>
        <w:rPr>
          <w:rFonts w:ascii="Times New Roman" w:hAnsi="Times New Roman" w:cs="Times New Roman"/>
          <w:b/>
          <w:bCs/>
          <w:u w:val="single"/>
        </w:rPr>
      </w:pPr>
    </w:p>
    <w:p w14:paraId="400F3FA6" w14:textId="74B29CF0" w:rsidR="00273FCA" w:rsidRPr="00273FCA" w:rsidRDefault="00273FCA">
      <w:pPr>
        <w:rPr>
          <w:rFonts w:ascii="Times New Roman" w:hAnsi="Times New Roman" w:cs="Times New Roman"/>
          <w:b/>
          <w:bCs/>
          <w:u w:val="single"/>
        </w:rPr>
      </w:pPr>
      <w:r w:rsidRPr="00273FCA">
        <w:rPr>
          <w:rFonts w:ascii="Times New Roman" w:hAnsi="Times New Roman" w:cs="Times New Roman"/>
          <w:b/>
          <w:bCs/>
          <w:u w:val="single"/>
        </w:rPr>
        <w:t>Source List:</w:t>
      </w:r>
    </w:p>
    <w:p w14:paraId="2B0F63A3" w14:textId="77777777" w:rsidR="00360E97" w:rsidRPr="00360E97" w:rsidRDefault="00273FCA" w:rsidP="00360E97">
      <w:pPr>
        <w:pStyle w:val="ListParagraph"/>
        <w:numPr>
          <w:ilvl w:val="0"/>
          <w:numId w:val="3"/>
        </w:numPr>
        <w:rPr>
          <w:rFonts w:ascii="Times New Roman" w:hAnsi="Times New Roman" w:cs="Times New Roman"/>
        </w:rPr>
      </w:pPr>
      <w:r w:rsidRPr="00360E97">
        <w:rPr>
          <w:rFonts w:ascii="Times New Roman" w:hAnsi="Times New Roman" w:cs="Times New Roman"/>
        </w:rPr>
        <w:t xml:space="preserve">Brian J. Riddick, </w:t>
      </w:r>
      <w:hyperlink r:id="rId10" w:history="1">
        <w:r w:rsidRPr="00360E97">
          <w:rPr>
            <w:rStyle w:val="Hyperlink"/>
            <w:rFonts w:ascii="Times New Roman" w:hAnsi="Times New Roman" w:cs="Times New Roman"/>
          </w:rPr>
          <w:t>briddick@butlercollegeprep.org</w:t>
        </w:r>
      </w:hyperlink>
      <w:r w:rsidRPr="00360E97">
        <w:rPr>
          <w:rFonts w:ascii="Times New Roman" w:hAnsi="Times New Roman" w:cs="Times New Roman"/>
        </w:rPr>
        <w:t xml:space="preserve"> </w:t>
      </w:r>
    </w:p>
    <w:p w14:paraId="6A7A59A1" w14:textId="504B8453" w:rsidR="00360E97" w:rsidRPr="00360E97" w:rsidRDefault="00273FCA" w:rsidP="00360E97">
      <w:pPr>
        <w:pStyle w:val="ListParagraph"/>
        <w:numPr>
          <w:ilvl w:val="0"/>
          <w:numId w:val="3"/>
        </w:numPr>
        <w:rPr>
          <w:rFonts w:ascii="Times New Roman" w:hAnsi="Times New Roman" w:cs="Times New Roman"/>
        </w:rPr>
      </w:pPr>
      <w:proofErr w:type="spellStart"/>
      <w:r w:rsidRPr="00360E97">
        <w:rPr>
          <w:rFonts w:ascii="Times New Roman" w:hAnsi="Times New Roman" w:cs="Times New Roman"/>
        </w:rPr>
        <w:t>Camielle</w:t>
      </w:r>
      <w:proofErr w:type="spellEnd"/>
      <w:r w:rsidRPr="00360E97">
        <w:rPr>
          <w:rFonts w:ascii="Times New Roman" w:hAnsi="Times New Roman" w:cs="Times New Roman"/>
        </w:rPr>
        <w:t xml:space="preserve"> Taylor,</w:t>
      </w:r>
      <w:r w:rsidR="0050619E">
        <w:rPr>
          <w:rFonts w:ascii="Times New Roman" w:hAnsi="Times New Roman" w:cs="Times New Roman"/>
        </w:rPr>
        <w:t xml:space="preserve"> </w:t>
      </w:r>
      <w:hyperlink r:id="rId11" w:history="1">
        <w:r w:rsidR="0050619E" w:rsidRPr="006556D7">
          <w:rPr>
            <w:rStyle w:val="Hyperlink"/>
            <w:rFonts w:ascii="Times New Roman" w:hAnsi="Times New Roman" w:cs="Times New Roman"/>
          </w:rPr>
          <w:t>ctaylor@butlercollegeprep.org</w:t>
        </w:r>
      </w:hyperlink>
      <w:r w:rsidRPr="00360E97">
        <w:rPr>
          <w:rFonts w:ascii="Times New Roman" w:hAnsi="Times New Roman" w:cs="Times New Roman"/>
        </w:rPr>
        <w:t xml:space="preserve"> </w:t>
      </w:r>
    </w:p>
    <w:p w14:paraId="13262B59" w14:textId="77777777" w:rsidR="00360E97" w:rsidRPr="00360E97" w:rsidRDefault="00273FCA" w:rsidP="00360E97">
      <w:pPr>
        <w:pStyle w:val="ListParagraph"/>
        <w:numPr>
          <w:ilvl w:val="0"/>
          <w:numId w:val="3"/>
        </w:numPr>
        <w:rPr>
          <w:rFonts w:ascii="Times New Roman" w:hAnsi="Times New Roman" w:cs="Times New Roman"/>
        </w:rPr>
      </w:pPr>
      <w:proofErr w:type="spellStart"/>
      <w:r w:rsidRPr="00360E97">
        <w:rPr>
          <w:rFonts w:ascii="Times New Roman" w:hAnsi="Times New Roman" w:cs="Times New Roman"/>
        </w:rPr>
        <w:t>Kiarra</w:t>
      </w:r>
      <w:proofErr w:type="spellEnd"/>
      <w:r w:rsidRPr="00360E97">
        <w:rPr>
          <w:rFonts w:ascii="Times New Roman" w:hAnsi="Times New Roman" w:cs="Times New Roman"/>
        </w:rPr>
        <w:t xml:space="preserve"> Tate, (</w:t>
      </w:r>
      <w:r w:rsidR="00360E97" w:rsidRPr="00360E97">
        <w:rPr>
          <w:rFonts w:ascii="Times New Roman" w:hAnsi="Times New Roman" w:cs="Times New Roman"/>
        </w:rPr>
        <w:t>872)212-8200</w:t>
      </w:r>
    </w:p>
    <w:p w14:paraId="62EBE803" w14:textId="788E581C" w:rsidR="00360E97" w:rsidRDefault="00273FCA" w:rsidP="00360E97">
      <w:pPr>
        <w:pStyle w:val="ListParagraph"/>
        <w:numPr>
          <w:ilvl w:val="0"/>
          <w:numId w:val="3"/>
        </w:numPr>
        <w:rPr>
          <w:rFonts w:ascii="Times New Roman" w:hAnsi="Times New Roman" w:cs="Times New Roman"/>
        </w:rPr>
      </w:pPr>
      <w:r w:rsidRPr="00360E97">
        <w:rPr>
          <w:rFonts w:ascii="Times New Roman" w:hAnsi="Times New Roman" w:cs="Times New Roman"/>
        </w:rPr>
        <w:t xml:space="preserve">Kayla Lucas, </w:t>
      </w:r>
      <w:r w:rsidR="00360E97" w:rsidRPr="00360E97">
        <w:rPr>
          <w:rFonts w:ascii="Times New Roman" w:hAnsi="Times New Roman" w:cs="Times New Roman"/>
        </w:rPr>
        <w:t>(772)301-7355</w:t>
      </w:r>
    </w:p>
    <w:p w14:paraId="07D7134D" w14:textId="4F454C18" w:rsidR="00DB1D61" w:rsidRPr="00360E97" w:rsidRDefault="00A7010F" w:rsidP="00360E97">
      <w:pPr>
        <w:pStyle w:val="ListParagraph"/>
        <w:numPr>
          <w:ilvl w:val="0"/>
          <w:numId w:val="3"/>
        </w:numPr>
        <w:rPr>
          <w:rFonts w:ascii="Times New Roman" w:hAnsi="Times New Roman" w:cs="Times New Roman"/>
        </w:rPr>
      </w:pPr>
      <w:hyperlink r:id="rId12" w:history="1">
        <w:r w:rsidR="00DB1D61" w:rsidRPr="009220E2">
          <w:rPr>
            <w:rStyle w:val="Hyperlink"/>
            <w:rFonts w:ascii="Times New Roman" w:hAnsi="Times New Roman" w:cs="Times New Roman"/>
          </w:rPr>
          <w:t>https://nobleschools.org/about/</w:t>
        </w:r>
      </w:hyperlink>
      <w:r w:rsidR="00DB1D61">
        <w:rPr>
          <w:rFonts w:ascii="Times New Roman" w:hAnsi="Times New Roman" w:cs="Times New Roman"/>
        </w:rPr>
        <w:t xml:space="preserve"> </w:t>
      </w:r>
    </w:p>
    <w:p w14:paraId="0007053A" w14:textId="3F8A4A63" w:rsidR="00534014" w:rsidRPr="00532542" w:rsidRDefault="00A7010F" w:rsidP="00532542">
      <w:pPr>
        <w:pStyle w:val="ListParagraph"/>
        <w:numPr>
          <w:ilvl w:val="0"/>
          <w:numId w:val="3"/>
        </w:numPr>
        <w:rPr>
          <w:rFonts w:ascii="Times New Roman" w:hAnsi="Times New Roman" w:cs="Times New Roman"/>
        </w:rPr>
      </w:pPr>
      <w:hyperlink r:id="rId13" w:history="1">
        <w:r w:rsidR="00360E97" w:rsidRPr="00360E97">
          <w:rPr>
            <w:rStyle w:val="Hyperlink"/>
            <w:rFonts w:ascii="Times New Roman" w:hAnsi="Times New Roman" w:cs="Times New Roman"/>
          </w:rPr>
          <w:t>https://chicagounheard.org/blog/butler-college-prep-cultivates-black-excellence-prepares-grads-for-hbcus/</w:t>
        </w:r>
      </w:hyperlink>
      <w:r w:rsidR="00273FCA" w:rsidRPr="00360E97">
        <w:rPr>
          <w:rFonts w:ascii="Times New Roman" w:hAnsi="Times New Roman" w:cs="Times New Roman"/>
        </w:rPr>
        <w:t xml:space="preserve"> </w:t>
      </w:r>
    </w:p>
    <w:p w14:paraId="3783A3BD" w14:textId="7452E875" w:rsidR="00534014" w:rsidRDefault="00534014" w:rsidP="00534014">
      <w:pPr>
        <w:rPr>
          <w:ins w:id="42" w:author="Stephan W Garnett" w:date="2021-03-14T20:20:00Z"/>
          <w:rFonts w:ascii="Times New Roman" w:hAnsi="Times New Roman" w:cs="Times New Roman"/>
        </w:rPr>
      </w:pPr>
    </w:p>
    <w:p w14:paraId="2BACC638" w14:textId="1E3D139C" w:rsidR="002843FF" w:rsidRPr="002843FF" w:rsidRDefault="002843FF" w:rsidP="00534014">
      <w:pPr>
        <w:rPr>
          <w:ins w:id="43" w:author="Stephan W Garnett" w:date="2021-03-14T20:20:00Z"/>
          <w:rFonts w:ascii="Times New Roman" w:hAnsi="Times New Roman" w:cs="Times New Roman"/>
          <w:i/>
          <w:rPrChange w:id="44" w:author="Stephan W Garnett" w:date="2021-03-14T20:27:00Z">
            <w:rPr>
              <w:ins w:id="45" w:author="Stephan W Garnett" w:date="2021-03-14T20:20:00Z"/>
              <w:rFonts w:ascii="Times New Roman" w:hAnsi="Times New Roman" w:cs="Times New Roman"/>
            </w:rPr>
          </w:rPrChange>
        </w:rPr>
      </w:pPr>
    </w:p>
    <w:p w14:paraId="2826032B" w14:textId="5BA16510" w:rsidR="002843FF" w:rsidRPr="002843FF" w:rsidRDefault="002843FF" w:rsidP="00534014">
      <w:pPr>
        <w:rPr>
          <w:ins w:id="46" w:author="Stephan W Garnett" w:date="2021-03-14T20:24:00Z"/>
          <w:rFonts w:ascii="Times New Roman" w:hAnsi="Times New Roman" w:cs="Times New Roman"/>
          <w:i/>
          <w:rPrChange w:id="47" w:author="Stephan W Garnett" w:date="2021-03-14T20:27:00Z">
            <w:rPr>
              <w:ins w:id="48" w:author="Stephan W Garnett" w:date="2021-03-14T20:24:00Z"/>
              <w:rFonts w:ascii="Times New Roman" w:hAnsi="Times New Roman" w:cs="Times New Roman"/>
            </w:rPr>
          </w:rPrChange>
        </w:rPr>
      </w:pPr>
      <w:ins w:id="49" w:author="Stephan W Garnett" w:date="2021-03-14T20:20:00Z">
        <w:r w:rsidRPr="002843FF">
          <w:rPr>
            <w:rFonts w:ascii="Times New Roman" w:hAnsi="Times New Roman" w:cs="Times New Roman"/>
            <w:i/>
            <w:rPrChange w:id="50" w:author="Stephan W Garnett" w:date="2021-03-14T20:27:00Z">
              <w:rPr>
                <w:rFonts w:ascii="Times New Roman" w:hAnsi="Times New Roman" w:cs="Times New Roman"/>
              </w:rPr>
            </w:rPrChange>
          </w:rPr>
          <w:t xml:space="preserve">Really good story, Kiki, and a personal revelation for me. I didn’t know about these tours, and I think a general audience wouldn’t either, or how important they are to </w:t>
        </w:r>
      </w:ins>
      <w:ins w:id="51" w:author="Stephan W Garnett" w:date="2021-03-14T20:21:00Z">
        <w:r w:rsidRPr="002843FF">
          <w:rPr>
            <w:rFonts w:ascii="Times New Roman" w:hAnsi="Times New Roman" w:cs="Times New Roman"/>
            <w:i/>
            <w:rPrChange w:id="52" w:author="Stephan W Garnett" w:date="2021-03-14T20:27:00Z">
              <w:rPr>
                <w:rFonts w:ascii="Times New Roman" w:hAnsi="Times New Roman" w:cs="Times New Roman"/>
              </w:rPr>
            </w:rPrChange>
          </w:rPr>
          <w:t xml:space="preserve">Black high school students and those from low-income background, specifically, who might have never considered college. You make that experience </w:t>
        </w:r>
        <w:r w:rsidRPr="002843FF">
          <w:rPr>
            <w:rFonts w:ascii="Times New Roman" w:hAnsi="Times New Roman" w:cs="Times New Roman"/>
            <w:i/>
          </w:rPr>
          <w:t>real for them in</w:t>
        </w:r>
        <w:r w:rsidRPr="002843FF">
          <w:rPr>
            <w:rFonts w:ascii="Times New Roman" w:hAnsi="Times New Roman" w:cs="Times New Roman"/>
            <w:i/>
            <w:rPrChange w:id="53" w:author="Stephan W Garnett" w:date="2021-03-14T20:27:00Z">
              <w:rPr>
                <w:rFonts w:ascii="Times New Roman" w:hAnsi="Times New Roman" w:cs="Times New Roman"/>
              </w:rPr>
            </w:rPrChange>
          </w:rPr>
          <w:t xml:space="preserve"> this story. You allow them to speak for themselves, and also add in comments from administrators, including the teacher who innovated this </w:t>
        </w:r>
      </w:ins>
      <w:ins w:id="54" w:author="Stephan W Garnett" w:date="2021-03-14T20:22:00Z">
        <w:r w:rsidRPr="002843FF">
          <w:rPr>
            <w:rFonts w:ascii="Times New Roman" w:hAnsi="Times New Roman" w:cs="Times New Roman"/>
            <w:i/>
            <w:rPrChange w:id="55" w:author="Stephan W Garnett" w:date="2021-03-14T20:27:00Z">
              <w:rPr>
                <w:rFonts w:ascii="Times New Roman" w:hAnsi="Times New Roman" w:cs="Times New Roman"/>
              </w:rPr>
            </w:rPrChange>
          </w:rPr>
          <w:t>program</w:t>
        </w:r>
      </w:ins>
      <w:ins w:id="56" w:author="Stephan W Garnett" w:date="2021-03-14T20:21:00Z">
        <w:r w:rsidRPr="002843FF">
          <w:rPr>
            <w:rFonts w:ascii="Times New Roman" w:hAnsi="Times New Roman" w:cs="Times New Roman"/>
            <w:i/>
            <w:rPrChange w:id="57" w:author="Stephan W Garnett" w:date="2021-03-14T20:27:00Z">
              <w:rPr>
                <w:rFonts w:ascii="Times New Roman" w:hAnsi="Times New Roman" w:cs="Times New Roman"/>
              </w:rPr>
            </w:rPrChange>
          </w:rPr>
          <w:t>,</w:t>
        </w:r>
      </w:ins>
      <w:ins w:id="58" w:author="Stephan W Garnett" w:date="2021-03-14T20:22:00Z">
        <w:r w:rsidRPr="002843FF">
          <w:rPr>
            <w:rFonts w:ascii="Times New Roman" w:hAnsi="Times New Roman" w:cs="Times New Roman"/>
            <w:i/>
            <w:rPrChange w:id="59" w:author="Stephan W Garnett" w:date="2021-03-14T20:27:00Z">
              <w:rPr>
                <w:rFonts w:ascii="Times New Roman" w:hAnsi="Times New Roman" w:cs="Times New Roman"/>
              </w:rPr>
            </w:rPrChange>
          </w:rPr>
          <w:t xml:space="preserve"> to show its motivation and effect. That’s good story telling. I think what you s</w:t>
        </w:r>
      </w:ins>
      <w:ins w:id="60" w:author="Stephan W Garnett" w:date="2021-03-14T20:23:00Z">
        <w:r w:rsidRPr="002843FF">
          <w:rPr>
            <w:rFonts w:ascii="Times New Roman" w:hAnsi="Times New Roman" w:cs="Times New Roman"/>
            <w:i/>
            <w:rPrChange w:id="61" w:author="Stephan W Garnett" w:date="2021-03-14T20:27:00Z">
              <w:rPr>
                <w:rFonts w:ascii="Times New Roman" w:hAnsi="Times New Roman" w:cs="Times New Roman"/>
              </w:rPr>
            </w:rPrChange>
          </w:rPr>
          <w:t>h</w:t>
        </w:r>
      </w:ins>
      <w:ins w:id="62" w:author="Stephan W Garnett" w:date="2021-03-14T20:22:00Z">
        <w:r w:rsidRPr="002843FF">
          <w:rPr>
            <w:rFonts w:ascii="Times New Roman" w:hAnsi="Times New Roman" w:cs="Times New Roman"/>
            <w:i/>
            <w:rPrChange w:id="63" w:author="Stephan W Garnett" w:date="2021-03-14T20:27:00Z">
              <w:rPr>
                <w:rFonts w:ascii="Times New Roman" w:hAnsi="Times New Roman" w:cs="Times New Roman"/>
              </w:rPr>
            </w:rPrChange>
          </w:rPr>
          <w:t xml:space="preserve">ow more than anything here is that the time-honored reason for the establishment of </w:t>
        </w:r>
      </w:ins>
      <w:ins w:id="64" w:author="Stephan W Garnett" w:date="2021-03-14T20:23:00Z">
        <w:r w:rsidRPr="002843FF">
          <w:rPr>
            <w:rFonts w:ascii="Times New Roman" w:hAnsi="Times New Roman" w:cs="Times New Roman"/>
            <w:i/>
            <w:rPrChange w:id="65" w:author="Stephan W Garnett" w:date="2021-03-14T20:27:00Z">
              <w:rPr>
                <w:rFonts w:ascii="Times New Roman" w:hAnsi="Times New Roman" w:cs="Times New Roman"/>
              </w:rPr>
            </w:rPrChange>
          </w:rPr>
          <w:t>HBCU’s was to educated African Americans, and</w:t>
        </w:r>
        <w:r w:rsidRPr="002843FF">
          <w:rPr>
            <w:rFonts w:ascii="Times New Roman" w:hAnsi="Times New Roman" w:cs="Times New Roman"/>
            <w:i/>
          </w:rPr>
          <w:t xml:space="preserve"> that they are still </w:t>
        </w:r>
      </w:ins>
      <w:ins w:id="66" w:author="Stephan W Garnett" w:date="2021-03-14T20:28:00Z">
        <w:r>
          <w:rPr>
            <w:rFonts w:ascii="Times New Roman" w:hAnsi="Times New Roman" w:cs="Times New Roman"/>
            <w:i/>
          </w:rPr>
          <w:t>carrying</w:t>
        </w:r>
      </w:ins>
      <w:ins w:id="67" w:author="Stephan W Garnett" w:date="2021-03-14T20:23:00Z">
        <w:r w:rsidRPr="002843FF">
          <w:rPr>
            <w:rFonts w:ascii="Times New Roman" w:hAnsi="Times New Roman" w:cs="Times New Roman"/>
            <w:i/>
          </w:rPr>
          <w:t xml:space="preserve"> </w:t>
        </w:r>
      </w:ins>
      <w:ins w:id="68" w:author="Stephan W Garnett" w:date="2021-03-14T20:28:00Z">
        <w:r>
          <w:rPr>
            <w:rFonts w:ascii="Times New Roman" w:hAnsi="Times New Roman" w:cs="Times New Roman"/>
            <w:i/>
          </w:rPr>
          <w:t>on that tradition. And</w:t>
        </w:r>
      </w:ins>
      <w:ins w:id="69" w:author="Stephan W Garnett" w:date="2021-03-14T20:23:00Z">
        <w:r w:rsidRPr="002843FF">
          <w:rPr>
            <w:rFonts w:ascii="Times New Roman" w:hAnsi="Times New Roman" w:cs="Times New Roman"/>
            <w:i/>
            <w:rPrChange w:id="70" w:author="Stephan W Garnett" w:date="2021-03-14T20:27:00Z">
              <w:rPr>
                <w:rFonts w:ascii="Times New Roman" w:hAnsi="Times New Roman" w:cs="Times New Roman"/>
              </w:rPr>
            </w:rPrChange>
          </w:rPr>
          <w:t xml:space="preserve"> through the efforts of the staff at </w:t>
        </w:r>
      </w:ins>
      <w:ins w:id="71" w:author="Stephan W Garnett" w:date="2021-03-14T20:24:00Z">
        <w:r w:rsidRPr="002843FF">
          <w:rPr>
            <w:rFonts w:ascii="Times New Roman" w:hAnsi="Times New Roman" w:cs="Times New Roman"/>
            <w:i/>
          </w:rPr>
          <w:t>Butler, your story shows that they are</w:t>
        </w:r>
        <w:r w:rsidR="00EA0B89" w:rsidRPr="00EA0B89">
          <w:rPr>
            <w:rFonts w:ascii="Times New Roman" w:hAnsi="Times New Roman" w:cs="Times New Roman"/>
            <w:i/>
          </w:rPr>
          <w:t xml:space="preserve"> doing their</w:t>
        </w:r>
        <w:r w:rsidRPr="002843FF">
          <w:rPr>
            <w:rFonts w:ascii="Times New Roman" w:hAnsi="Times New Roman" w:cs="Times New Roman"/>
            <w:i/>
            <w:rPrChange w:id="72" w:author="Stephan W Garnett" w:date="2021-03-14T20:27:00Z">
              <w:rPr>
                <w:rFonts w:ascii="Times New Roman" w:hAnsi="Times New Roman" w:cs="Times New Roman"/>
              </w:rPr>
            </w:rPrChange>
          </w:rPr>
          <w:t xml:space="preserve"> part to create more working Black professionals who can carry this nation farther into the 21</w:t>
        </w:r>
        <w:r w:rsidRPr="002843FF">
          <w:rPr>
            <w:rFonts w:ascii="Times New Roman" w:hAnsi="Times New Roman" w:cs="Times New Roman"/>
            <w:i/>
            <w:vertAlign w:val="superscript"/>
            <w:rPrChange w:id="73" w:author="Stephan W Garnett" w:date="2021-03-14T20:27:00Z">
              <w:rPr>
                <w:rFonts w:ascii="Times New Roman" w:hAnsi="Times New Roman" w:cs="Times New Roman"/>
              </w:rPr>
            </w:rPrChange>
          </w:rPr>
          <w:t>st</w:t>
        </w:r>
        <w:r w:rsidRPr="002843FF">
          <w:rPr>
            <w:rFonts w:ascii="Times New Roman" w:hAnsi="Times New Roman" w:cs="Times New Roman"/>
            <w:i/>
            <w:rPrChange w:id="74" w:author="Stephan W Garnett" w:date="2021-03-14T20:27:00Z">
              <w:rPr>
                <w:rFonts w:ascii="Times New Roman" w:hAnsi="Times New Roman" w:cs="Times New Roman"/>
              </w:rPr>
            </w:rPrChange>
          </w:rPr>
          <w:t xml:space="preserve"> Century.</w:t>
        </w:r>
      </w:ins>
    </w:p>
    <w:p w14:paraId="0CB0C255" w14:textId="741BF24B" w:rsidR="002843FF" w:rsidRPr="002843FF" w:rsidRDefault="002843FF" w:rsidP="00534014">
      <w:pPr>
        <w:rPr>
          <w:ins w:id="75" w:author="Stephan W Garnett" w:date="2021-03-14T20:24:00Z"/>
          <w:rFonts w:ascii="Times New Roman" w:hAnsi="Times New Roman" w:cs="Times New Roman"/>
          <w:i/>
          <w:rPrChange w:id="76" w:author="Stephan W Garnett" w:date="2021-03-14T20:27:00Z">
            <w:rPr>
              <w:ins w:id="77" w:author="Stephan W Garnett" w:date="2021-03-14T20:24:00Z"/>
              <w:rFonts w:ascii="Times New Roman" w:hAnsi="Times New Roman" w:cs="Times New Roman"/>
            </w:rPr>
          </w:rPrChange>
        </w:rPr>
      </w:pPr>
    </w:p>
    <w:p w14:paraId="6F2B2905" w14:textId="2C0D31E5" w:rsidR="002843FF" w:rsidRPr="002843FF" w:rsidRDefault="002843FF" w:rsidP="00534014">
      <w:pPr>
        <w:rPr>
          <w:ins w:id="78" w:author="Stephan W Garnett" w:date="2021-03-14T20:26:00Z"/>
          <w:rFonts w:ascii="Times New Roman" w:hAnsi="Times New Roman" w:cs="Times New Roman"/>
          <w:i/>
          <w:rPrChange w:id="79" w:author="Stephan W Garnett" w:date="2021-03-14T20:27:00Z">
            <w:rPr>
              <w:ins w:id="80" w:author="Stephan W Garnett" w:date="2021-03-14T20:26:00Z"/>
              <w:rFonts w:ascii="Times New Roman" w:hAnsi="Times New Roman" w:cs="Times New Roman"/>
            </w:rPr>
          </w:rPrChange>
        </w:rPr>
      </w:pPr>
      <w:ins w:id="81" w:author="Stephan W Garnett" w:date="2021-03-14T20:24:00Z">
        <w:r w:rsidRPr="002843FF">
          <w:rPr>
            <w:rFonts w:ascii="Times New Roman" w:hAnsi="Times New Roman" w:cs="Times New Roman"/>
            <w:i/>
            <w:rPrChange w:id="82" w:author="Stephan W Garnett" w:date="2021-03-14T20:27:00Z">
              <w:rPr>
                <w:rFonts w:ascii="Times New Roman" w:hAnsi="Times New Roman" w:cs="Times New Roman"/>
              </w:rPr>
            </w:rPrChange>
          </w:rPr>
          <w:t xml:space="preserve">It also resonated personally with me. My mother spent her first two years in college at </w:t>
        </w:r>
      </w:ins>
      <w:ins w:id="83" w:author="Stephan W Garnett" w:date="2021-03-14T20:25:00Z">
        <w:r w:rsidRPr="002843FF">
          <w:rPr>
            <w:rFonts w:ascii="Times New Roman" w:hAnsi="Times New Roman" w:cs="Times New Roman"/>
            <w:i/>
            <w:rPrChange w:id="84" w:author="Stephan W Garnett" w:date="2021-03-14T20:27:00Z">
              <w:rPr>
                <w:rFonts w:ascii="Times New Roman" w:hAnsi="Times New Roman" w:cs="Times New Roman"/>
              </w:rPr>
            </w:rPrChange>
          </w:rPr>
          <w:t xml:space="preserve">Fisk before she transferred and finished up at Northwestern. She always spoke highly of her time at Fisk and came away from it with lifelong friends, including our family doctor, who was a </w:t>
        </w:r>
        <w:r w:rsidRPr="002843FF">
          <w:rPr>
            <w:rFonts w:ascii="Times New Roman" w:hAnsi="Times New Roman" w:cs="Times New Roman"/>
            <w:i/>
            <w:rPrChange w:id="85" w:author="Stephan W Garnett" w:date="2021-03-14T20:27:00Z">
              <w:rPr>
                <w:rFonts w:ascii="Times New Roman" w:hAnsi="Times New Roman" w:cs="Times New Roman"/>
              </w:rPr>
            </w:rPrChange>
          </w:rPr>
          <w:lastRenderedPageBreak/>
          <w:t xml:space="preserve">graduate of </w:t>
        </w:r>
      </w:ins>
      <w:proofErr w:type="spellStart"/>
      <w:ins w:id="86" w:author="Stephan W Garnett" w:date="2021-03-14T20:26:00Z">
        <w:r w:rsidRPr="002843FF">
          <w:rPr>
            <w:rFonts w:ascii="Times New Roman" w:hAnsi="Times New Roman" w:cs="Times New Roman"/>
            <w:i/>
            <w:rPrChange w:id="87" w:author="Stephan W Garnett" w:date="2021-03-14T20:27:00Z">
              <w:rPr>
                <w:rFonts w:ascii="Times New Roman" w:hAnsi="Times New Roman" w:cs="Times New Roman"/>
              </w:rPr>
            </w:rPrChange>
          </w:rPr>
          <w:t>MeHarry</w:t>
        </w:r>
        <w:proofErr w:type="spellEnd"/>
        <w:r w:rsidRPr="002843FF">
          <w:rPr>
            <w:rFonts w:ascii="Times New Roman" w:hAnsi="Times New Roman" w:cs="Times New Roman"/>
            <w:i/>
            <w:rPrChange w:id="88" w:author="Stephan W Garnett" w:date="2021-03-14T20:27:00Z">
              <w:rPr>
                <w:rFonts w:ascii="Times New Roman" w:hAnsi="Times New Roman" w:cs="Times New Roman"/>
              </w:rPr>
            </w:rPrChange>
          </w:rPr>
          <w:t>. I made some minor edits, but you get the full 20 points for this story. It’s was a good choic</w:t>
        </w:r>
        <w:r w:rsidR="00EA0B89" w:rsidRPr="00EA0B89">
          <w:rPr>
            <w:rFonts w:ascii="Times New Roman" w:hAnsi="Times New Roman" w:cs="Times New Roman"/>
            <w:i/>
          </w:rPr>
          <w:t>e to pull out of your education</w:t>
        </w:r>
        <w:r w:rsidRPr="002843FF">
          <w:rPr>
            <w:rFonts w:ascii="Times New Roman" w:hAnsi="Times New Roman" w:cs="Times New Roman"/>
            <w:i/>
            <w:rPrChange w:id="89" w:author="Stephan W Garnett" w:date="2021-03-14T20:27:00Z">
              <w:rPr>
                <w:rFonts w:ascii="Times New Roman" w:hAnsi="Times New Roman" w:cs="Times New Roman"/>
              </w:rPr>
            </w:rPrChange>
          </w:rPr>
          <w:t xml:space="preserve"> beat.</w:t>
        </w:r>
      </w:ins>
    </w:p>
    <w:p w14:paraId="4B337F7E" w14:textId="11AEEDD3" w:rsidR="002843FF" w:rsidRPr="002843FF" w:rsidRDefault="002843FF" w:rsidP="00534014">
      <w:pPr>
        <w:rPr>
          <w:ins w:id="90" w:author="Stephan W Garnett" w:date="2021-03-14T20:26:00Z"/>
          <w:rFonts w:ascii="Times New Roman" w:hAnsi="Times New Roman" w:cs="Times New Roman"/>
          <w:i/>
          <w:rPrChange w:id="91" w:author="Stephan W Garnett" w:date="2021-03-14T20:27:00Z">
            <w:rPr>
              <w:ins w:id="92" w:author="Stephan W Garnett" w:date="2021-03-14T20:26:00Z"/>
              <w:rFonts w:ascii="Times New Roman" w:hAnsi="Times New Roman" w:cs="Times New Roman"/>
            </w:rPr>
          </w:rPrChange>
        </w:rPr>
      </w:pPr>
    </w:p>
    <w:p w14:paraId="7EE68473" w14:textId="6AF92DA2" w:rsidR="002843FF" w:rsidRPr="002843FF" w:rsidRDefault="002843FF" w:rsidP="00534014">
      <w:pPr>
        <w:rPr>
          <w:rFonts w:ascii="Times New Roman" w:hAnsi="Times New Roman" w:cs="Times New Roman"/>
          <w:i/>
          <w:rPrChange w:id="93" w:author="Stephan W Garnett" w:date="2021-03-14T20:27:00Z">
            <w:rPr>
              <w:rFonts w:ascii="Times New Roman" w:hAnsi="Times New Roman" w:cs="Times New Roman"/>
            </w:rPr>
          </w:rPrChange>
        </w:rPr>
      </w:pPr>
      <w:ins w:id="94" w:author="Stephan W Garnett" w:date="2021-03-14T20:26:00Z">
        <w:r w:rsidRPr="002843FF">
          <w:rPr>
            <w:rFonts w:ascii="Times New Roman" w:hAnsi="Times New Roman" w:cs="Times New Roman"/>
            <w:i/>
            <w:rPrChange w:id="95" w:author="Stephan W Garnett" w:date="2021-03-14T20:27:00Z">
              <w:rPr>
                <w:rFonts w:ascii="Times New Roman" w:hAnsi="Times New Roman" w:cs="Times New Roman"/>
              </w:rPr>
            </w:rPrChange>
          </w:rPr>
          <w:t>And it was a pleasure working with you again.</w:t>
        </w:r>
      </w:ins>
    </w:p>
    <w:sectPr w:rsidR="002843FF" w:rsidRPr="002843FF" w:rsidSect="00273FCA">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029DF" w14:textId="77777777" w:rsidR="00A7010F" w:rsidRDefault="00A7010F" w:rsidP="00273FCA">
      <w:r>
        <w:separator/>
      </w:r>
    </w:p>
  </w:endnote>
  <w:endnote w:type="continuationSeparator" w:id="0">
    <w:p w14:paraId="37BB48FB" w14:textId="77777777" w:rsidR="00A7010F" w:rsidRDefault="00A7010F" w:rsidP="0027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2B836" w14:textId="77777777" w:rsidR="00A7010F" w:rsidRDefault="00A7010F" w:rsidP="00273FCA">
      <w:r>
        <w:separator/>
      </w:r>
    </w:p>
  </w:footnote>
  <w:footnote w:type="continuationSeparator" w:id="0">
    <w:p w14:paraId="39018AB7" w14:textId="77777777" w:rsidR="00A7010F" w:rsidRDefault="00A7010F" w:rsidP="00273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522B0" w14:textId="3DD394EA" w:rsidR="00273FCA" w:rsidRDefault="00273FCA">
    <w:pPr>
      <w:pStyle w:val="Header"/>
      <w:rPr>
        <w:rFonts w:ascii="Times New Roman" w:hAnsi="Times New Roman" w:cs="Times New Roman"/>
        <w:sz w:val="20"/>
        <w:szCs w:val="20"/>
      </w:rPr>
    </w:pPr>
    <w:proofErr w:type="spellStart"/>
    <w:r>
      <w:rPr>
        <w:rFonts w:ascii="Times New Roman" w:hAnsi="Times New Roman" w:cs="Times New Roman"/>
        <w:sz w:val="20"/>
        <w:szCs w:val="20"/>
      </w:rPr>
      <w:t>Kikue</w:t>
    </w:r>
    <w:proofErr w:type="spellEnd"/>
    <w:r>
      <w:rPr>
        <w:rFonts w:ascii="Times New Roman" w:hAnsi="Times New Roman" w:cs="Times New Roman"/>
        <w:sz w:val="20"/>
        <w:szCs w:val="20"/>
      </w:rPr>
      <w:t xml:space="preserve"> Higuchi</w:t>
    </w:r>
  </w:p>
  <w:p w14:paraId="7904B9EF" w14:textId="19D32D4A" w:rsidR="00273FCA" w:rsidRDefault="00273FCA">
    <w:pPr>
      <w:pStyle w:val="Header"/>
      <w:rPr>
        <w:rFonts w:ascii="Times New Roman" w:hAnsi="Times New Roman" w:cs="Times New Roman"/>
        <w:sz w:val="20"/>
        <w:szCs w:val="20"/>
      </w:rPr>
    </w:pPr>
    <w:r>
      <w:rPr>
        <w:rFonts w:ascii="Times New Roman" w:hAnsi="Times New Roman" w:cs="Times New Roman"/>
        <w:sz w:val="20"/>
        <w:szCs w:val="20"/>
      </w:rPr>
      <w:t>3/15/21</w:t>
    </w:r>
  </w:p>
  <w:p w14:paraId="557D1CD7" w14:textId="436A4927" w:rsidR="00273FCA" w:rsidRPr="00273FCA" w:rsidRDefault="0028770D">
    <w:pPr>
      <w:pStyle w:val="Header"/>
      <w:rPr>
        <w:rFonts w:ascii="Times New Roman" w:hAnsi="Times New Roman" w:cs="Times New Roman"/>
        <w:sz w:val="20"/>
        <w:szCs w:val="20"/>
      </w:rPr>
    </w:pPr>
    <w:r>
      <w:rPr>
        <w:rFonts w:ascii="Times New Roman" w:hAnsi="Times New Roman" w:cs="Times New Roman"/>
        <w:sz w:val="20"/>
        <w:szCs w:val="20"/>
      </w:rPr>
      <w:t>10</w:t>
    </w:r>
    <w:r w:rsidR="00532542">
      <w:rPr>
        <w:rFonts w:ascii="Times New Roman" w:hAnsi="Times New Roman" w:cs="Times New Roman"/>
        <w:sz w:val="20"/>
        <w:szCs w:val="20"/>
      </w:rPr>
      <w:t>22</w:t>
    </w:r>
    <w:r w:rsidR="008A2EDB">
      <w:rPr>
        <w:rFonts w:ascii="Times New Roman" w:hAnsi="Times New Roman" w:cs="Times New Roman"/>
        <w:sz w:val="20"/>
        <w:szCs w:val="20"/>
      </w:rPr>
      <w:t xml:space="preserve"> </w:t>
    </w:r>
    <w:r w:rsidR="00273FCA">
      <w:rPr>
        <w:rFonts w:ascii="Times New Roman" w:hAnsi="Times New Roman" w:cs="Times New Roman"/>
        <w:sz w:val="20"/>
        <w:szCs w:val="20"/>
      </w:rPr>
      <w:t>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C2B"/>
    <w:multiLevelType w:val="hybridMultilevel"/>
    <w:tmpl w:val="FDF08932"/>
    <w:lvl w:ilvl="0" w:tplc="42565A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735"/>
    <w:multiLevelType w:val="hybridMultilevel"/>
    <w:tmpl w:val="06C2BA86"/>
    <w:lvl w:ilvl="0" w:tplc="42565A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F117D"/>
    <w:multiLevelType w:val="hybridMultilevel"/>
    <w:tmpl w:val="467A02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an W Garnett">
    <w15:presenceInfo w15:providerId="AD" w15:userId="S-1-5-21-875836785-2060133673-3473557-12221"/>
  </w15:person>
  <w15:person w15:author="Kikue Higuchi">
    <w15:presenceInfo w15:providerId="Windows Live" w15:userId="c0c09230ae535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77"/>
    <w:rsid w:val="000E2DF2"/>
    <w:rsid w:val="0012063F"/>
    <w:rsid w:val="001A34C1"/>
    <w:rsid w:val="001C44C2"/>
    <w:rsid w:val="001F7C88"/>
    <w:rsid w:val="002200DB"/>
    <w:rsid w:val="00244551"/>
    <w:rsid w:val="00245793"/>
    <w:rsid w:val="00273FCA"/>
    <w:rsid w:val="002843FF"/>
    <w:rsid w:val="0028770D"/>
    <w:rsid w:val="002C2D8B"/>
    <w:rsid w:val="003068B5"/>
    <w:rsid w:val="003440F7"/>
    <w:rsid w:val="003465D3"/>
    <w:rsid w:val="00360E97"/>
    <w:rsid w:val="0037171D"/>
    <w:rsid w:val="003A349E"/>
    <w:rsid w:val="003F71D9"/>
    <w:rsid w:val="00410A22"/>
    <w:rsid w:val="004574EE"/>
    <w:rsid w:val="0049754B"/>
    <w:rsid w:val="004A6F81"/>
    <w:rsid w:val="004E3A30"/>
    <w:rsid w:val="004E4EE6"/>
    <w:rsid w:val="004F69E1"/>
    <w:rsid w:val="0050619E"/>
    <w:rsid w:val="00522C73"/>
    <w:rsid w:val="00532542"/>
    <w:rsid w:val="005334D4"/>
    <w:rsid w:val="00534014"/>
    <w:rsid w:val="00561764"/>
    <w:rsid w:val="00577886"/>
    <w:rsid w:val="005E5EF4"/>
    <w:rsid w:val="005E7201"/>
    <w:rsid w:val="006417DF"/>
    <w:rsid w:val="006A4A1F"/>
    <w:rsid w:val="006B26D8"/>
    <w:rsid w:val="006D75F7"/>
    <w:rsid w:val="007009B6"/>
    <w:rsid w:val="00703A13"/>
    <w:rsid w:val="00711876"/>
    <w:rsid w:val="00751FE9"/>
    <w:rsid w:val="00763AAC"/>
    <w:rsid w:val="007B4FCE"/>
    <w:rsid w:val="007D6BC5"/>
    <w:rsid w:val="008259C6"/>
    <w:rsid w:val="008319CB"/>
    <w:rsid w:val="008411F7"/>
    <w:rsid w:val="0087552B"/>
    <w:rsid w:val="0087634E"/>
    <w:rsid w:val="0087697A"/>
    <w:rsid w:val="00881F11"/>
    <w:rsid w:val="00890361"/>
    <w:rsid w:val="00894F5B"/>
    <w:rsid w:val="008A2EDB"/>
    <w:rsid w:val="008B0A13"/>
    <w:rsid w:val="008B61B6"/>
    <w:rsid w:val="008C659B"/>
    <w:rsid w:val="008F5175"/>
    <w:rsid w:val="00923470"/>
    <w:rsid w:val="009B2033"/>
    <w:rsid w:val="009C2BA2"/>
    <w:rsid w:val="009E1A38"/>
    <w:rsid w:val="00A40E77"/>
    <w:rsid w:val="00A44812"/>
    <w:rsid w:val="00A7010F"/>
    <w:rsid w:val="00A7385A"/>
    <w:rsid w:val="00A92242"/>
    <w:rsid w:val="00A971F0"/>
    <w:rsid w:val="00AB6E92"/>
    <w:rsid w:val="00AC15A3"/>
    <w:rsid w:val="00AD7A16"/>
    <w:rsid w:val="00B43CFB"/>
    <w:rsid w:val="00B834D5"/>
    <w:rsid w:val="00BD1B3F"/>
    <w:rsid w:val="00C06C2F"/>
    <w:rsid w:val="00D05640"/>
    <w:rsid w:val="00D426D5"/>
    <w:rsid w:val="00D715C4"/>
    <w:rsid w:val="00DB179E"/>
    <w:rsid w:val="00DB1D61"/>
    <w:rsid w:val="00DE3AEE"/>
    <w:rsid w:val="00DF1B5F"/>
    <w:rsid w:val="00E332D9"/>
    <w:rsid w:val="00EA0B89"/>
    <w:rsid w:val="00EA0D93"/>
    <w:rsid w:val="00EC1106"/>
    <w:rsid w:val="00F063EA"/>
    <w:rsid w:val="00F07407"/>
    <w:rsid w:val="00F4419F"/>
    <w:rsid w:val="00F553CB"/>
    <w:rsid w:val="00F6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E328"/>
  <w15:chartTrackingRefBased/>
  <w15:docId w15:val="{815E7DA0-9CF1-384D-8633-D878E01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FCA"/>
    <w:pPr>
      <w:tabs>
        <w:tab w:val="center" w:pos="4680"/>
        <w:tab w:val="right" w:pos="9360"/>
      </w:tabs>
    </w:pPr>
  </w:style>
  <w:style w:type="character" w:customStyle="1" w:styleId="HeaderChar">
    <w:name w:val="Header Char"/>
    <w:basedOn w:val="DefaultParagraphFont"/>
    <w:link w:val="Header"/>
    <w:uiPriority w:val="99"/>
    <w:rsid w:val="00273FCA"/>
  </w:style>
  <w:style w:type="paragraph" w:styleId="Footer">
    <w:name w:val="footer"/>
    <w:basedOn w:val="Normal"/>
    <w:link w:val="FooterChar"/>
    <w:uiPriority w:val="99"/>
    <w:unhideWhenUsed/>
    <w:rsid w:val="00273FCA"/>
    <w:pPr>
      <w:tabs>
        <w:tab w:val="center" w:pos="4680"/>
        <w:tab w:val="right" w:pos="9360"/>
      </w:tabs>
    </w:pPr>
  </w:style>
  <w:style w:type="character" w:customStyle="1" w:styleId="FooterChar">
    <w:name w:val="Footer Char"/>
    <w:basedOn w:val="DefaultParagraphFont"/>
    <w:link w:val="Footer"/>
    <w:uiPriority w:val="99"/>
    <w:rsid w:val="00273FCA"/>
  </w:style>
  <w:style w:type="character" w:styleId="Hyperlink">
    <w:name w:val="Hyperlink"/>
    <w:basedOn w:val="DefaultParagraphFont"/>
    <w:uiPriority w:val="99"/>
    <w:unhideWhenUsed/>
    <w:rsid w:val="00273FCA"/>
    <w:rPr>
      <w:color w:val="0563C1" w:themeColor="hyperlink"/>
      <w:u w:val="single"/>
    </w:rPr>
  </w:style>
  <w:style w:type="character" w:customStyle="1" w:styleId="UnresolvedMention1">
    <w:name w:val="Unresolved Mention1"/>
    <w:basedOn w:val="DefaultParagraphFont"/>
    <w:uiPriority w:val="99"/>
    <w:semiHidden/>
    <w:unhideWhenUsed/>
    <w:rsid w:val="00273FCA"/>
    <w:rPr>
      <w:color w:val="605E5C"/>
      <w:shd w:val="clear" w:color="auto" w:fill="E1DFDD"/>
    </w:rPr>
  </w:style>
  <w:style w:type="character" w:styleId="FollowedHyperlink">
    <w:name w:val="FollowedHyperlink"/>
    <w:basedOn w:val="DefaultParagraphFont"/>
    <w:uiPriority w:val="99"/>
    <w:semiHidden/>
    <w:unhideWhenUsed/>
    <w:rsid w:val="00273FCA"/>
    <w:rPr>
      <w:color w:val="954F72" w:themeColor="followedHyperlink"/>
      <w:u w:val="single"/>
    </w:rPr>
  </w:style>
  <w:style w:type="paragraph" w:styleId="ListParagraph">
    <w:name w:val="List Paragraph"/>
    <w:basedOn w:val="Normal"/>
    <w:uiPriority w:val="34"/>
    <w:qFormat/>
    <w:rsid w:val="00360E97"/>
    <w:pPr>
      <w:ind w:left="720"/>
      <w:contextualSpacing/>
    </w:pPr>
  </w:style>
  <w:style w:type="paragraph" w:styleId="NormalWeb">
    <w:name w:val="Normal (Web)"/>
    <w:basedOn w:val="Normal"/>
    <w:uiPriority w:val="99"/>
    <w:semiHidden/>
    <w:unhideWhenUsed/>
    <w:rsid w:val="0053401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45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17285">
      <w:bodyDiv w:val="1"/>
      <w:marLeft w:val="0"/>
      <w:marRight w:val="0"/>
      <w:marTop w:val="0"/>
      <w:marBottom w:val="0"/>
      <w:divBdr>
        <w:top w:val="none" w:sz="0" w:space="0" w:color="auto"/>
        <w:left w:val="none" w:sz="0" w:space="0" w:color="auto"/>
        <w:bottom w:val="none" w:sz="0" w:space="0" w:color="auto"/>
        <w:right w:val="none" w:sz="0" w:space="0" w:color="auto"/>
      </w:divBdr>
    </w:div>
    <w:div w:id="21233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icagounheard.org/blog/butler-college-prep-cultivates-black-excellence-prepares-grads-for-hbcu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obleschools.org/about/"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aylor@butlercollegepre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riddick@butlercollegeprep.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Kikue Higuchi</dc:creator>
  <cp:keywords/>
  <dc:description/>
  <cp:lastModifiedBy>Kikue Higuchi</cp:lastModifiedBy>
  <cp:revision>3</cp:revision>
  <dcterms:created xsi:type="dcterms:W3CDTF">2021-03-15T01:30:00Z</dcterms:created>
  <dcterms:modified xsi:type="dcterms:W3CDTF">2021-04-13T23:47:00Z</dcterms:modified>
</cp:coreProperties>
</file>